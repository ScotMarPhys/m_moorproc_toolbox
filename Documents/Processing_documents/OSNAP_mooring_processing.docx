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76249430"/>
        <w:docPartObj>
          <w:docPartGallery w:val="Cover Pages"/>
          <w:docPartUnique/>
        </w:docPartObj>
      </w:sdtPr>
      <w:sdtContent>
        <w:p w14:paraId="56AD4C08" w14:textId="393A10C5" w:rsidR="004E5A3D" w:rsidRDefault="004E5A3D">
          <w:r>
            <w:rPr>
              <w:noProof/>
            </w:rPr>
            <mc:AlternateContent>
              <mc:Choice Requires="wps">
                <w:drawing>
                  <wp:anchor distT="0" distB="0" distL="114300" distR="114300" simplePos="0" relativeHeight="251659264" behindDoc="0" locked="0" layoutInCell="1" allowOverlap="1" wp14:anchorId="16570B76" wp14:editId="7977C160">
                    <wp:simplePos x="0" y="0"/>
                    <wp:positionH relativeFrom="margin">
                      <wp:align>center</wp:align>
                    </wp:positionH>
                    <wp:positionV relativeFrom="page">
                      <wp:posOffset>226060</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D5F2F6" w14:textId="7FF6B7C5" w:rsidR="0046023D" w:rsidRDefault="0046023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OSNAP-CLASS mooring processing toolbox</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D6BCEF" w14:textId="0CF44C93" w:rsidR="0046023D" w:rsidRDefault="0046023D">
                                    <w:pPr>
                                      <w:jc w:val="right"/>
                                      <w:rPr>
                                        <w:smallCaps/>
                                        <w:color w:val="404040" w:themeColor="text1" w:themeTint="BF"/>
                                        <w:sz w:val="36"/>
                                        <w:szCs w:val="36"/>
                                      </w:rPr>
                                    </w:pPr>
                                    <w:r>
                                      <w:rPr>
                                        <w:color w:val="404040" w:themeColor="text1" w:themeTint="BF"/>
                                        <w:sz w:val="36"/>
                                        <w:szCs w:val="36"/>
                                      </w:rPr>
                                      <w:t>Version 1.1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6570B76" id="_x0000_t202" coordsize="21600,21600" o:spt="202" path="m,l,21600r21600,l21600,xe">
                    <v:stroke joinstyle="miter"/>
                    <v:path gradientshapeok="t" o:connecttype="rect"/>
                  </v:shapetype>
                  <v:shape id="Text Box 154" o:spid="_x0000_s1026" type="#_x0000_t202" style="position:absolute;margin-left:0;margin-top:17.8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" filled="f" stroked="f" strokeweight=".5pt">
                    <v:textbox inset="126pt,0,54pt,0">
                      <w:txbxContent>
                        <w:p w14:paraId="58D5F2F6" w14:textId="7FF6B7C5" w:rsidR="0046023D" w:rsidRDefault="0046023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OSNAP-CLASS mooring processing toolbox</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D6BCEF" w14:textId="0CF44C93" w:rsidR="0046023D" w:rsidRDefault="0046023D">
                              <w:pPr>
                                <w:jc w:val="right"/>
                                <w:rPr>
                                  <w:smallCaps/>
                                  <w:color w:val="404040" w:themeColor="text1" w:themeTint="BF"/>
                                  <w:sz w:val="36"/>
                                  <w:szCs w:val="36"/>
                                </w:rPr>
                              </w:pPr>
                              <w:r>
                                <w:rPr>
                                  <w:color w:val="404040" w:themeColor="text1" w:themeTint="BF"/>
                                  <w:sz w:val="36"/>
                                  <w:szCs w:val="36"/>
                                </w:rPr>
                                <w:t>Version 1.1</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6744D274" wp14:editId="5B1CFE5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5C7EC0" w14:textId="77777777" w:rsidR="0046023D" w:rsidRDefault="0046023D">
                                <w:pPr>
                                  <w:pStyle w:val="NoSpacing"/>
                                  <w:jc w:val="right"/>
                                  <w:rPr>
                                    <w:color w:val="595959" w:themeColor="text1" w:themeTint="A6"/>
                                    <w:sz w:val="18"/>
                                    <w:szCs w:val="18"/>
                                  </w:rPr>
                                </w:pPr>
                                <w:r>
                                  <w:t>Loïc Houpert, Sam Jones, and Lewis Drysdale</w:t>
                                </w:r>
                                <w:r>
                                  <w:rPr>
                                    <w:color w:val="595959" w:themeColor="text1" w:themeTint="A6"/>
                                    <w:sz w:val="18"/>
                                    <w:szCs w:val="18"/>
                                  </w:rPr>
                                  <w:t xml:space="preserve"> </w:t>
                                </w:r>
                              </w:p>
                              <w:p w14:paraId="5F6EFEA4" w14:textId="38BFE90E" w:rsidR="0046023D" w:rsidRDefault="0046023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6744D274" id="Text Box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55C7EC0" w14:textId="77777777" w:rsidR="0046023D" w:rsidRDefault="0046023D">
                          <w:pPr>
                            <w:pStyle w:val="NoSpacing"/>
                            <w:jc w:val="right"/>
                            <w:rPr>
                              <w:color w:val="595959" w:themeColor="text1" w:themeTint="A6"/>
                              <w:sz w:val="18"/>
                              <w:szCs w:val="18"/>
                            </w:rPr>
                          </w:pPr>
                          <w:r>
                            <w:t>Loïc Houpert, Sam Jones, and Lewis Drysdale</w:t>
                          </w:r>
                          <w:r>
                            <w:rPr>
                              <w:color w:val="595959" w:themeColor="text1" w:themeTint="A6"/>
                              <w:sz w:val="18"/>
                              <w:szCs w:val="18"/>
                            </w:rPr>
                            <w:t xml:space="preserve"> </w:t>
                          </w:r>
                        </w:p>
                        <w:p w14:paraId="5F6EFEA4" w14:textId="38BFE90E" w:rsidR="0046023D" w:rsidRDefault="0046023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p>
        <w:p w14:paraId="65184682" w14:textId="7F6A2E14" w:rsidR="004E5A3D" w:rsidRDefault="004E5A3D">
          <w:pPr>
            <w:widowControl/>
            <w:suppressAutoHyphens w:val="0"/>
            <w:spacing w:after="160" w:line="259" w:lineRule="auto"/>
            <w:rPr>
              <w:rFonts w:asciiTheme="majorHAnsi" w:eastAsiaTheme="majorEastAsia" w:hAnsiTheme="majorHAnsi" w:cstheme="majorBidi"/>
              <w:color w:val="2F5496" w:themeColor="accent1" w:themeShade="BF"/>
              <w:sz w:val="32"/>
              <w:szCs w:val="32"/>
              <w:lang w:val="en-US" w:eastAsia="en-US" w:bidi="ar-SA"/>
            </w:rPr>
          </w:pPr>
          <w:r>
            <w:br w:type="page"/>
          </w:r>
        </w:p>
      </w:sdtContent>
    </w:sdt>
    <w:sdt>
      <w:sdtPr>
        <w:id w:val="-375383162"/>
        <w:docPartObj>
          <w:docPartGallery w:val="Table of Contents"/>
          <w:docPartUnique/>
        </w:docPartObj>
      </w:sdtPr>
      <w:sdtEndPr>
        <w:rPr>
          <w:rFonts w:ascii="Liberation Serif" w:eastAsia="Droid Sans Fallback" w:hAnsi="Liberation Serif" w:cs="FreeSans"/>
          <w:b/>
          <w:bCs/>
          <w:noProof/>
          <w:color w:val="auto"/>
          <w:sz w:val="24"/>
          <w:szCs w:val="24"/>
          <w:lang w:val="en-GB" w:eastAsia="zh-CN" w:bidi="hi-IN"/>
        </w:rPr>
      </w:sdtEndPr>
      <w:sdtContent>
        <w:p w14:paraId="3070B435" w14:textId="5F33E655" w:rsidR="004E5A3D" w:rsidRDefault="004E5A3D">
          <w:pPr>
            <w:pStyle w:val="TOCHeading"/>
          </w:pPr>
          <w:r>
            <w:t>Contents</w:t>
          </w:r>
        </w:p>
        <w:p w14:paraId="04CDD689" w14:textId="4890E2E3" w:rsidR="00B40296" w:rsidRDefault="004E5A3D">
          <w:pPr>
            <w:pStyle w:val="TOC1"/>
            <w:tabs>
              <w:tab w:val="right" w:leader="dot" w:pos="9628"/>
            </w:tabs>
            <w:rPr>
              <w:rFonts w:asciiTheme="minorHAnsi" w:eastAsiaTheme="minorEastAsia" w:hAnsiTheme="minorHAnsi" w:cstheme="minorBidi"/>
              <w:noProof/>
              <w:sz w:val="22"/>
              <w:szCs w:val="22"/>
              <w:lang w:eastAsia="en-GB" w:bidi="ar-SA"/>
            </w:rPr>
          </w:pPr>
          <w:r>
            <w:fldChar w:fldCharType="begin"/>
          </w:r>
          <w:r>
            <w:instrText xml:space="preserve"> TOC \o "1-3" \h \z \u </w:instrText>
          </w:r>
          <w:r>
            <w:fldChar w:fldCharType="separate"/>
          </w:r>
          <w:hyperlink w:anchor="_Toc61442494" w:history="1">
            <w:r w:rsidR="00B40296" w:rsidRPr="000B22E0">
              <w:rPr>
                <w:rStyle w:val="Hyperlink"/>
                <w:noProof/>
              </w:rPr>
              <w:t>Setup and version control</w:t>
            </w:r>
            <w:r w:rsidR="00B40296">
              <w:rPr>
                <w:noProof/>
                <w:webHidden/>
              </w:rPr>
              <w:tab/>
            </w:r>
            <w:r w:rsidR="00B40296">
              <w:rPr>
                <w:noProof/>
                <w:webHidden/>
              </w:rPr>
              <w:fldChar w:fldCharType="begin"/>
            </w:r>
            <w:r w:rsidR="00B40296">
              <w:rPr>
                <w:noProof/>
                <w:webHidden/>
              </w:rPr>
              <w:instrText xml:space="preserve"> PAGEREF _Toc61442494 \h </w:instrText>
            </w:r>
            <w:r w:rsidR="00B40296">
              <w:rPr>
                <w:noProof/>
                <w:webHidden/>
              </w:rPr>
            </w:r>
            <w:r w:rsidR="00B40296">
              <w:rPr>
                <w:noProof/>
                <w:webHidden/>
              </w:rPr>
              <w:fldChar w:fldCharType="separate"/>
            </w:r>
            <w:r w:rsidR="00B40296">
              <w:rPr>
                <w:noProof/>
                <w:webHidden/>
              </w:rPr>
              <w:t>3</w:t>
            </w:r>
            <w:r w:rsidR="00B40296">
              <w:rPr>
                <w:noProof/>
                <w:webHidden/>
              </w:rPr>
              <w:fldChar w:fldCharType="end"/>
            </w:r>
          </w:hyperlink>
        </w:p>
        <w:p w14:paraId="67ABE65C" w14:textId="36D75023" w:rsidR="00B40296" w:rsidRDefault="00B40296">
          <w:pPr>
            <w:pStyle w:val="TOC2"/>
            <w:tabs>
              <w:tab w:val="right" w:leader="dot" w:pos="9628"/>
            </w:tabs>
            <w:rPr>
              <w:rFonts w:asciiTheme="minorHAnsi" w:eastAsiaTheme="minorEastAsia" w:hAnsiTheme="minorHAnsi" w:cstheme="minorBidi"/>
              <w:noProof/>
              <w:sz w:val="22"/>
              <w:szCs w:val="22"/>
              <w:lang w:eastAsia="en-GB" w:bidi="ar-SA"/>
            </w:rPr>
          </w:pPr>
          <w:hyperlink w:anchor="_Toc61442495" w:history="1">
            <w:r w:rsidRPr="000B22E0">
              <w:rPr>
                <w:rStyle w:val="Hyperlink"/>
                <w:noProof/>
              </w:rPr>
              <w:t>1. A word on git</w:t>
            </w:r>
            <w:r>
              <w:rPr>
                <w:noProof/>
                <w:webHidden/>
              </w:rPr>
              <w:tab/>
            </w:r>
            <w:r>
              <w:rPr>
                <w:noProof/>
                <w:webHidden/>
              </w:rPr>
              <w:fldChar w:fldCharType="begin"/>
            </w:r>
            <w:r>
              <w:rPr>
                <w:noProof/>
                <w:webHidden/>
              </w:rPr>
              <w:instrText xml:space="preserve"> PAGEREF _Toc61442495 \h </w:instrText>
            </w:r>
            <w:r>
              <w:rPr>
                <w:noProof/>
                <w:webHidden/>
              </w:rPr>
            </w:r>
            <w:r>
              <w:rPr>
                <w:noProof/>
                <w:webHidden/>
              </w:rPr>
              <w:fldChar w:fldCharType="separate"/>
            </w:r>
            <w:r>
              <w:rPr>
                <w:noProof/>
                <w:webHidden/>
              </w:rPr>
              <w:t>3</w:t>
            </w:r>
            <w:r>
              <w:rPr>
                <w:noProof/>
                <w:webHidden/>
              </w:rPr>
              <w:fldChar w:fldCharType="end"/>
            </w:r>
          </w:hyperlink>
        </w:p>
        <w:p w14:paraId="48B15826" w14:textId="3305054A" w:rsidR="00B40296" w:rsidRDefault="00B40296">
          <w:pPr>
            <w:pStyle w:val="TOC1"/>
            <w:tabs>
              <w:tab w:val="right" w:leader="dot" w:pos="9628"/>
            </w:tabs>
            <w:rPr>
              <w:rFonts w:asciiTheme="minorHAnsi" w:eastAsiaTheme="minorEastAsia" w:hAnsiTheme="minorHAnsi" w:cstheme="minorBidi"/>
              <w:noProof/>
              <w:sz w:val="22"/>
              <w:szCs w:val="22"/>
              <w:lang w:eastAsia="en-GB" w:bidi="ar-SA"/>
            </w:rPr>
          </w:pPr>
          <w:hyperlink w:anchor="_Toc61442496" w:history="1">
            <w:r w:rsidRPr="000B22E0">
              <w:rPr>
                <w:rStyle w:val="Hyperlink"/>
                <w:noProof/>
              </w:rPr>
              <w:t>Real-time and delayed-time processing of microCAT data</w:t>
            </w:r>
            <w:r>
              <w:rPr>
                <w:noProof/>
                <w:webHidden/>
              </w:rPr>
              <w:tab/>
            </w:r>
            <w:r>
              <w:rPr>
                <w:noProof/>
                <w:webHidden/>
              </w:rPr>
              <w:fldChar w:fldCharType="begin"/>
            </w:r>
            <w:r>
              <w:rPr>
                <w:noProof/>
                <w:webHidden/>
              </w:rPr>
              <w:instrText xml:space="preserve"> PAGEREF _Toc61442496 \h </w:instrText>
            </w:r>
            <w:r>
              <w:rPr>
                <w:noProof/>
                <w:webHidden/>
              </w:rPr>
            </w:r>
            <w:r>
              <w:rPr>
                <w:noProof/>
                <w:webHidden/>
              </w:rPr>
              <w:fldChar w:fldCharType="separate"/>
            </w:r>
            <w:r>
              <w:rPr>
                <w:noProof/>
                <w:webHidden/>
              </w:rPr>
              <w:t>4</w:t>
            </w:r>
            <w:r>
              <w:rPr>
                <w:noProof/>
                <w:webHidden/>
              </w:rPr>
              <w:fldChar w:fldCharType="end"/>
            </w:r>
          </w:hyperlink>
        </w:p>
        <w:p w14:paraId="568F85E4" w14:textId="0F603293" w:rsidR="00B40296" w:rsidRDefault="00B40296">
          <w:pPr>
            <w:pStyle w:val="TOC2"/>
            <w:tabs>
              <w:tab w:val="right" w:leader="dot" w:pos="9628"/>
            </w:tabs>
            <w:rPr>
              <w:rFonts w:asciiTheme="minorHAnsi" w:eastAsiaTheme="minorEastAsia" w:hAnsiTheme="minorHAnsi" w:cstheme="minorBidi"/>
              <w:noProof/>
              <w:sz w:val="22"/>
              <w:szCs w:val="22"/>
              <w:lang w:eastAsia="en-GB" w:bidi="ar-SA"/>
            </w:rPr>
          </w:pPr>
          <w:hyperlink w:anchor="_Toc61442497" w:history="1">
            <w:r w:rsidRPr="000B22E0">
              <w:rPr>
                <w:rStyle w:val="Hyperlink"/>
                <w:noProof/>
              </w:rPr>
              <w:t>1. Introduction</w:t>
            </w:r>
            <w:r>
              <w:rPr>
                <w:noProof/>
                <w:webHidden/>
              </w:rPr>
              <w:tab/>
            </w:r>
            <w:r>
              <w:rPr>
                <w:noProof/>
                <w:webHidden/>
              </w:rPr>
              <w:fldChar w:fldCharType="begin"/>
            </w:r>
            <w:r>
              <w:rPr>
                <w:noProof/>
                <w:webHidden/>
              </w:rPr>
              <w:instrText xml:space="preserve"> PAGEREF _Toc61442497 \h </w:instrText>
            </w:r>
            <w:r>
              <w:rPr>
                <w:noProof/>
                <w:webHidden/>
              </w:rPr>
            </w:r>
            <w:r>
              <w:rPr>
                <w:noProof/>
                <w:webHidden/>
              </w:rPr>
              <w:fldChar w:fldCharType="separate"/>
            </w:r>
            <w:r>
              <w:rPr>
                <w:noProof/>
                <w:webHidden/>
              </w:rPr>
              <w:t>4</w:t>
            </w:r>
            <w:r>
              <w:rPr>
                <w:noProof/>
                <w:webHidden/>
              </w:rPr>
              <w:fldChar w:fldCharType="end"/>
            </w:r>
          </w:hyperlink>
        </w:p>
        <w:p w14:paraId="5B105EBB" w14:textId="1EFD07E0" w:rsidR="00B40296" w:rsidRDefault="00B40296">
          <w:pPr>
            <w:pStyle w:val="TOC2"/>
            <w:tabs>
              <w:tab w:val="right" w:leader="dot" w:pos="9628"/>
            </w:tabs>
            <w:rPr>
              <w:rFonts w:asciiTheme="minorHAnsi" w:eastAsiaTheme="minorEastAsia" w:hAnsiTheme="minorHAnsi" w:cstheme="minorBidi"/>
              <w:noProof/>
              <w:sz w:val="22"/>
              <w:szCs w:val="22"/>
              <w:lang w:eastAsia="en-GB" w:bidi="ar-SA"/>
            </w:rPr>
          </w:pPr>
          <w:hyperlink w:anchor="_Toc61442498" w:history="1">
            <w:r w:rsidRPr="000B22E0">
              <w:rPr>
                <w:rStyle w:val="Hyperlink"/>
                <w:noProof/>
              </w:rPr>
              <w:t>2. Set up directory structure</w:t>
            </w:r>
            <w:r>
              <w:rPr>
                <w:noProof/>
                <w:webHidden/>
              </w:rPr>
              <w:tab/>
            </w:r>
            <w:r>
              <w:rPr>
                <w:noProof/>
                <w:webHidden/>
              </w:rPr>
              <w:fldChar w:fldCharType="begin"/>
            </w:r>
            <w:r>
              <w:rPr>
                <w:noProof/>
                <w:webHidden/>
              </w:rPr>
              <w:instrText xml:space="preserve"> PAGEREF _Toc61442498 \h </w:instrText>
            </w:r>
            <w:r>
              <w:rPr>
                <w:noProof/>
                <w:webHidden/>
              </w:rPr>
            </w:r>
            <w:r>
              <w:rPr>
                <w:noProof/>
                <w:webHidden/>
              </w:rPr>
              <w:fldChar w:fldCharType="separate"/>
            </w:r>
            <w:r>
              <w:rPr>
                <w:noProof/>
                <w:webHidden/>
              </w:rPr>
              <w:t>4</w:t>
            </w:r>
            <w:r>
              <w:rPr>
                <w:noProof/>
                <w:webHidden/>
              </w:rPr>
              <w:fldChar w:fldCharType="end"/>
            </w:r>
          </w:hyperlink>
        </w:p>
        <w:p w14:paraId="1E0F2326" w14:textId="4111EC33" w:rsidR="00B40296" w:rsidRDefault="00B40296">
          <w:pPr>
            <w:pStyle w:val="TOC3"/>
            <w:tabs>
              <w:tab w:val="right" w:leader="dot" w:pos="9628"/>
            </w:tabs>
            <w:rPr>
              <w:rFonts w:asciiTheme="minorHAnsi" w:eastAsiaTheme="minorEastAsia" w:hAnsiTheme="minorHAnsi" w:cstheme="minorBidi"/>
              <w:noProof/>
              <w:sz w:val="22"/>
              <w:szCs w:val="22"/>
              <w:lang w:eastAsia="en-GB" w:bidi="ar-SA"/>
            </w:rPr>
          </w:pPr>
          <w:hyperlink w:anchor="_Toc61442499" w:history="1">
            <w:r w:rsidRPr="000B22E0">
              <w:rPr>
                <w:rStyle w:val="Hyperlink"/>
                <w:noProof/>
              </w:rPr>
              <w:t>2.1. Processing scripts:</w:t>
            </w:r>
            <w:r>
              <w:rPr>
                <w:noProof/>
                <w:webHidden/>
              </w:rPr>
              <w:tab/>
            </w:r>
            <w:r>
              <w:rPr>
                <w:noProof/>
                <w:webHidden/>
              </w:rPr>
              <w:fldChar w:fldCharType="begin"/>
            </w:r>
            <w:r>
              <w:rPr>
                <w:noProof/>
                <w:webHidden/>
              </w:rPr>
              <w:instrText xml:space="preserve"> PAGEREF _Toc61442499 \h </w:instrText>
            </w:r>
            <w:r>
              <w:rPr>
                <w:noProof/>
                <w:webHidden/>
              </w:rPr>
            </w:r>
            <w:r>
              <w:rPr>
                <w:noProof/>
                <w:webHidden/>
              </w:rPr>
              <w:fldChar w:fldCharType="separate"/>
            </w:r>
            <w:r>
              <w:rPr>
                <w:noProof/>
                <w:webHidden/>
              </w:rPr>
              <w:t>4</w:t>
            </w:r>
            <w:r>
              <w:rPr>
                <w:noProof/>
                <w:webHidden/>
              </w:rPr>
              <w:fldChar w:fldCharType="end"/>
            </w:r>
          </w:hyperlink>
        </w:p>
        <w:p w14:paraId="45C41BE8" w14:textId="2532DC60" w:rsidR="00B40296" w:rsidRDefault="00B40296">
          <w:pPr>
            <w:pStyle w:val="TOC3"/>
            <w:tabs>
              <w:tab w:val="right" w:leader="dot" w:pos="9628"/>
            </w:tabs>
            <w:rPr>
              <w:rFonts w:asciiTheme="minorHAnsi" w:eastAsiaTheme="minorEastAsia" w:hAnsiTheme="minorHAnsi" w:cstheme="minorBidi"/>
              <w:noProof/>
              <w:sz w:val="22"/>
              <w:szCs w:val="22"/>
              <w:lang w:eastAsia="en-GB" w:bidi="ar-SA"/>
            </w:rPr>
          </w:pPr>
          <w:hyperlink w:anchor="_Toc61442500" w:history="1">
            <w:r w:rsidRPr="000B22E0">
              <w:rPr>
                <w:rStyle w:val="Hyperlink"/>
                <w:noProof/>
              </w:rPr>
              <w:t>2.2. Shipboard calibration files</w:t>
            </w:r>
            <w:r>
              <w:rPr>
                <w:noProof/>
                <w:webHidden/>
              </w:rPr>
              <w:tab/>
            </w:r>
            <w:r>
              <w:rPr>
                <w:noProof/>
                <w:webHidden/>
              </w:rPr>
              <w:fldChar w:fldCharType="begin"/>
            </w:r>
            <w:r>
              <w:rPr>
                <w:noProof/>
                <w:webHidden/>
              </w:rPr>
              <w:instrText xml:space="preserve"> PAGEREF _Toc61442500 \h </w:instrText>
            </w:r>
            <w:r>
              <w:rPr>
                <w:noProof/>
                <w:webHidden/>
              </w:rPr>
            </w:r>
            <w:r>
              <w:rPr>
                <w:noProof/>
                <w:webHidden/>
              </w:rPr>
              <w:fldChar w:fldCharType="separate"/>
            </w:r>
            <w:r>
              <w:rPr>
                <w:noProof/>
                <w:webHidden/>
              </w:rPr>
              <w:t>4</w:t>
            </w:r>
            <w:r>
              <w:rPr>
                <w:noProof/>
                <w:webHidden/>
              </w:rPr>
              <w:fldChar w:fldCharType="end"/>
            </w:r>
          </w:hyperlink>
        </w:p>
        <w:p w14:paraId="0F6F687A" w14:textId="05DC0B38" w:rsidR="00B40296" w:rsidRDefault="00B40296">
          <w:pPr>
            <w:pStyle w:val="TOC2"/>
            <w:tabs>
              <w:tab w:val="right" w:leader="dot" w:pos="9628"/>
            </w:tabs>
            <w:rPr>
              <w:rFonts w:asciiTheme="minorHAnsi" w:eastAsiaTheme="minorEastAsia" w:hAnsiTheme="minorHAnsi" w:cstheme="minorBidi"/>
              <w:noProof/>
              <w:sz w:val="22"/>
              <w:szCs w:val="22"/>
              <w:lang w:eastAsia="en-GB" w:bidi="ar-SA"/>
            </w:rPr>
          </w:pPr>
          <w:hyperlink w:anchor="_Toc61442501" w:history="1">
            <w:r w:rsidRPr="000B22E0">
              <w:rPr>
                <w:rStyle w:val="Hyperlink"/>
                <w:noProof/>
              </w:rPr>
              <w:t>3. Processing of the moored microcat</w:t>
            </w:r>
            <w:r>
              <w:rPr>
                <w:noProof/>
                <w:webHidden/>
              </w:rPr>
              <w:tab/>
            </w:r>
            <w:r>
              <w:rPr>
                <w:noProof/>
                <w:webHidden/>
              </w:rPr>
              <w:fldChar w:fldCharType="begin"/>
            </w:r>
            <w:r>
              <w:rPr>
                <w:noProof/>
                <w:webHidden/>
              </w:rPr>
              <w:instrText xml:space="preserve"> PAGEREF _Toc61442501 \h </w:instrText>
            </w:r>
            <w:r>
              <w:rPr>
                <w:noProof/>
                <w:webHidden/>
              </w:rPr>
            </w:r>
            <w:r>
              <w:rPr>
                <w:noProof/>
                <w:webHidden/>
              </w:rPr>
              <w:fldChar w:fldCharType="separate"/>
            </w:r>
            <w:r>
              <w:rPr>
                <w:noProof/>
                <w:webHidden/>
              </w:rPr>
              <w:t>5</w:t>
            </w:r>
            <w:r>
              <w:rPr>
                <w:noProof/>
                <w:webHidden/>
              </w:rPr>
              <w:fldChar w:fldCharType="end"/>
            </w:r>
          </w:hyperlink>
        </w:p>
        <w:p w14:paraId="4007D7F4" w14:textId="550BB6B0" w:rsidR="00B40296" w:rsidRDefault="00B40296">
          <w:pPr>
            <w:pStyle w:val="TOC2"/>
            <w:tabs>
              <w:tab w:val="right" w:leader="dot" w:pos="9628"/>
            </w:tabs>
            <w:rPr>
              <w:rFonts w:asciiTheme="minorHAnsi" w:eastAsiaTheme="minorEastAsia" w:hAnsiTheme="minorHAnsi" w:cstheme="minorBidi"/>
              <w:noProof/>
              <w:sz w:val="22"/>
              <w:szCs w:val="22"/>
              <w:lang w:eastAsia="en-GB" w:bidi="ar-SA"/>
            </w:rPr>
          </w:pPr>
          <w:hyperlink w:anchor="_Toc61442502" w:history="1">
            <w:r w:rsidRPr="000B22E0">
              <w:rPr>
                <w:rStyle w:val="Hyperlink"/>
                <w:noProof/>
              </w:rPr>
              <w:t>4. Lowered microcat processing after the shipboard calibration casts</w:t>
            </w:r>
            <w:r>
              <w:rPr>
                <w:noProof/>
                <w:webHidden/>
              </w:rPr>
              <w:tab/>
            </w:r>
            <w:r>
              <w:rPr>
                <w:noProof/>
                <w:webHidden/>
              </w:rPr>
              <w:fldChar w:fldCharType="begin"/>
            </w:r>
            <w:r>
              <w:rPr>
                <w:noProof/>
                <w:webHidden/>
              </w:rPr>
              <w:instrText xml:space="preserve"> PAGEREF _Toc61442502 \h </w:instrText>
            </w:r>
            <w:r>
              <w:rPr>
                <w:noProof/>
                <w:webHidden/>
              </w:rPr>
            </w:r>
            <w:r>
              <w:rPr>
                <w:noProof/>
                <w:webHidden/>
              </w:rPr>
              <w:fldChar w:fldCharType="separate"/>
            </w:r>
            <w:r>
              <w:rPr>
                <w:noProof/>
                <w:webHidden/>
              </w:rPr>
              <w:t>5</w:t>
            </w:r>
            <w:r>
              <w:rPr>
                <w:noProof/>
                <w:webHidden/>
              </w:rPr>
              <w:fldChar w:fldCharType="end"/>
            </w:r>
          </w:hyperlink>
        </w:p>
        <w:p w14:paraId="07F477FF" w14:textId="726CD46B" w:rsidR="00B40296" w:rsidRDefault="00B40296">
          <w:pPr>
            <w:pStyle w:val="TOC2"/>
            <w:tabs>
              <w:tab w:val="right" w:leader="dot" w:pos="9628"/>
            </w:tabs>
            <w:rPr>
              <w:rFonts w:asciiTheme="minorHAnsi" w:eastAsiaTheme="minorEastAsia" w:hAnsiTheme="minorHAnsi" w:cstheme="minorBidi"/>
              <w:noProof/>
              <w:sz w:val="22"/>
              <w:szCs w:val="22"/>
              <w:lang w:eastAsia="en-GB" w:bidi="ar-SA"/>
            </w:rPr>
          </w:pPr>
          <w:hyperlink w:anchor="_Toc61442503" w:history="1">
            <w:r w:rsidRPr="000B22E0">
              <w:rPr>
                <w:rStyle w:val="Hyperlink"/>
                <w:noProof/>
              </w:rPr>
              <w:t>5. Delayed mode processing of the microcat data</w:t>
            </w:r>
            <w:r>
              <w:rPr>
                <w:noProof/>
                <w:webHidden/>
              </w:rPr>
              <w:tab/>
            </w:r>
            <w:r>
              <w:rPr>
                <w:noProof/>
                <w:webHidden/>
              </w:rPr>
              <w:fldChar w:fldCharType="begin"/>
            </w:r>
            <w:r>
              <w:rPr>
                <w:noProof/>
                <w:webHidden/>
              </w:rPr>
              <w:instrText xml:space="preserve"> PAGEREF _Toc61442503 \h </w:instrText>
            </w:r>
            <w:r>
              <w:rPr>
                <w:noProof/>
                <w:webHidden/>
              </w:rPr>
            </w:r>
            <w:r>
              <w:rPr>
                <w:noProof/>
                <w:webHidden/>
              </w:rPr>
              <w:fldChar w:fldCharType="separate"/>
            </w:r>
            <w:r>
              <w:rPr>
                <w:noProof/>
                <w:webHidden/>
              </w:rPr>
              <w:t>6</w:t>
            </w:r>
            <w:r>
              <w:rPr>
                <w:noProof/>
                <w:webHidden/>
              </w:rPr>
              <w:fldChar w:fldCharType="end"/>
            </w:r>
          </w:hyperlink>
        </w:p>
        <w:p w14:paraId="48AC28A2" w14:textId="094EE7A0" w:rsidR="00B40296" w:rsidRDefault="00B40296">
          <w:pPr>
            <w:pStyle w:val="TOC3"/>
            <w:tabs>
              <w:tab w:val="right" w:leader="dot" w:pos="9628"/>
            </w:tabs>
            <w:rPr>
              <w:rFonts w:asciiTheme="minorHAnsi" w:eastAsiaTheme="minorEastAsia" w:hAnsiTheme="minorHAnsi" w:cstheme="minorBidi"/>
              <w:noProof/>
              <w:sz w:val="22"/>
              <w:szCs w:val="22"/>
              <w:lang w:eastAsia="en-GB" w:bidi="ar-SA"/>
            </w:rPr>
          </w:pPr>
          <w:hyperlink w:anchor="_Toc61442504" w:history="1">
            <w:r w:rsidRPr="000B22E0">
              <w:rPr>
                <w:rStyle w:val="Hyperlink"/>
                <w:noProof/>
              </w:rPr>
              <w:t>5.1. Set-up metadata files</w:t>
            </w:r>
            <w:r>
              <w:rPr>
                <w:noProof/>
                <w:webHidden/>
              </w:rPr>
              <w:tab/>
            </w:r>
            <w:r>
              <w:rPr>
                <w:noProof/>
                <w:webHidden/>
              </w:rPr>
              <w:fldChar w:fldCharType="begin"/>
            </w:r>
            <w:r>
              <w:rPr>
                <w:noProof/>
                <w:webHidden/>
              </w:rPr>
              <w:instrText xml:space="preserve"> PAGEREF _Toc61442504 \h </w:instrText>
            </w:r>
            <w:r>
              <w:rPr>
                <w:noProof/>
                <w:webHidden/>
              </w:rPr>
            </w:r>
            <w:r>
              <w:rPr>
                <w:noProof/>
                <w:webHidden/>
              </w:rPr>
              <w:fldChar w:fldCharType="separate"/>
            </w:r>
            <w:r>
              <w:rPr>
                <w:noProof/>
                <w:webHidden/>
              </w:rPr>
              <w:t>6</w:t>
            </w:r>
            <w:r>
              <w:rPr>
                <w:noProof/>
                <w:webHidden/>
              </w:rPr>
              <w:fldChar w:fldCharType="end"/>
            </w:r>
          </w:hyperlink>
        </w:p>
        <w:p w14:paraId="0F9FB522" w14:textId="4FC80F84" w:rsidR="00B40296" w:rsidRDefault="00B40296">
          <w:pPr>
            <w:pStyle w:val="TOC3"/>
            <w:tabs>
              <w:tab w:val="right" w:leader="dot" w:pos="9628"/>
            </w:tabs>
            <w:rPr>
              <w:rFonts w:asciiTheme="minorHAnsi" w:eastAsiaTheme="minorEastAsia" w:hAnsiTheme="minorHAnsi" w:cstheme="minorBidi"/>
              <w:noProof/>
              <w:sz w:val="22"/>
              <w:szCs w:val="22"/>
              <w:lang w:eastAsia="en-GB" w:bidi="ar-SA"/>
            </w:rPr>
          </w:pPr>
          <w:hyperlink w:anchor="_Toc61442505" w:history="1">
            <w:r w:rsidRPr="000B22E0">
              <w:rPr>
                <w:rStyle w:val="Hyperlink"/>
                <w:noProof/>
              </w:rPr>
              <w:t>5.2. Calculation of accurate nominal depth of the mooring instruments, update of the metadata files</w:t>
            </w:r>
            <w:r>
              <w:rPr>
                <w:noProof/>
                <w:webHidden/>
              </w:rPr>
              <w:tab/>
            </w:r>
            <w:r>
              <w:rPr>
                <w:noProof/>
                <w:webHidden/>
              </w:rPr>
              <w:fldChar w:fldCharType="begin"/>
            </w:r>
            <w:r>
              <w:rPr>
                <w:noProof/>
                <w:webHidden/>
              </w:rPr>
              <w:instrText xml:space="preserve"> PAGEREF _Toc61442505 \h </w:instrText>
            </w:r>
            <w:r>
              <w:rPr>
                <w:noProof/>
                <w:webHidden/>
              </w:rPr>
            </w:r>
            <w:r>
              <w:rPr>
                <w:noProof/>
                <w:webHidden/>
              </w:rPr>
              <w:fldChar w:fldCharType="separate"/>
            </w:r>
            <w:r>
              <w:rPr>
                <w:noProof/>
                <w:webHidden/>
              </w:rPr>
              <w:t>6</w:t>
            </w:r>
            <w:r>
              <w:rPr>
                <w:noProof/>
                <w:webHidden/>
              </w:rPr>
              <w:fldChar w:fldCharType="end"/>
            </w:r>
          </w:hyperlink>
        </w:p>
        <w:p w14:paraId="7CF48A80" w14:textId="14DD6F92" w:rsidR="00B40296" w:rsidRDefault="00B40296">
          <w:pPr>
            <w:pStyle w:val="TOC3"/>
            <w:tabs>
              <w:tab w:val="right" w:leader="dot" w:pos="9628"/>
            </w:tabs>
            <w:rPr>
              <w:rFonts w:asciiTheme="minorHAnsi" w:eastAsiaTheme="minorEastAsia" w:hAnsiTheme="minorHAnsi" w:cstheme="minorBidi"/>
              <w:noProof/>
              <w:sz w:val="22"/>
              <w:szCs w:val="22"/>
              <w:lang w:eastAsia="en-GB" w:bidi="ar-SA"/>
            </w:rPr>
          </w:pPr>
          <w:hyperlink w:anchor="_Toc61442506" w:history="1">
            <w:r w:rsidRPr="000B22E0">
              <w:rPr>
                <w:rStyle w:val="Hyperlink"/>
                <w:noProof/>
              </w:rPr>
              <w:t>5.3. Calculation of the pre- or post- deployment conductivity and temperature calibration coefficients</w:t>
            </w:r>
            <w:r>
              <w:rPr>
                <w:noProof/>
                <w:webHidden/>
              </w:rPr>
              <w:tab/>
            </w:r>
            <w:r>
              <w:rPr>
                <w:noProof/>
                <w:webHidden/>
              </w:rPr>
              <w:fldChar w:fldCharType="begin"/>
            </w:r>
            <w:r>
              <w:rPr>
                <w:noProof/>
                <w:webHidden/>
              </w:rPr>
              <w:instrText xml:space="preserve"> PAGEREF _Toc61442506 \h </w:instrText>
            </w:r>
            <w:r>
              <w:rPr>
                <w:noProof/>
                <w:webHidden/>
              </w:rPr>
            </w:r>
            <w:r>
              <w:rPr>
                <w:noProof/>
                <w:webHidden/>
              </w:rPr>
              <w:fldChar w:fldCharType="separate"/>
            </w:r>
            <w:r>
              <w:rPr>
                <w:noProof/>
                <w:webHidden/>
              </w:rPr>
              <w:t>6</w:t>
            </w:r>
            <w:r>
              <w:rPr>
                <w:noProof/>
                <w:webHidden/>
              </w:rPr>
              <w:fldChar w:fldCharType="end"/>
            </w:r>
          </w:hyperlink>
        </w:p>
        <w:p w14:paraId="4C7256B2" w14:textId="75269782" w:rsidR="00B40296" w:rsidRDefault="00B40296">
          <w:pPr>
            <w:pStyle w:val="TOC3"/>
            <w:tabs>
              <w:tab w:val="right" w:leader="dot" w:pos="9628"/>
            </w:tabs>
            <w:rPr>
              <w:rFonts w:asciiTheme="minorHAnsi" w:eastAsiaTheme="minorEastAsia" w:hAnsiTheme="minorHAnsi" w:cstheme="minorBidi"/>
              <w:noProof/>
              <w:sz w:val="22"/>
              <w:szCs w:val="22"/>
              <w:lang w:eastAsia="en-GB" w:bidi="ar-SA"/>
            </w:rPr>
          </w:pPr>
          <w:hyperlink w:anchor="_Toc61442507" w:history="1">
            <w:r w:rsidRPr="000B22E0">
              <w:rPr>
                <w:rStyle w:val="Hyperlink"/>
                <w:noProof/>
              </w:rPr>
              <w:t>5.4. Export to oceansites format [if required]</w:t>
            </w:r>
            <w:r>
              <w:rPr>
                <w:noProof/>
                <w:webHidden/>
              </w:rPr>
              <w:tab/>
            </w:r>
            <w:r>
              <w:rPr>
                <w:noProof/>
                <w:webHidden/>
              </w:rPr>
              <w:fldChar w:fldCharType="begin"/>
            </w:r>
            <w:r>
              <w:rPr>
                <w:noProof/>
                <w:webHidden/>
              </w:rPr>
              <w:instrText xml:space="preserve"> PAGEREF _Toc61442507 \h </w:instrText>
            </w:r>
            <w:r>
              <w:rPr>
                <w:noProof/>
                <w:webHidden/>
              </w:rPr>
            </w:r>
            <w:r>
              <w:rPr>
                <w:noProof/>
                <w:webHidden/>
              </w:rPr>
              <w:fldChar w:fldCharType="separate"/>
            </w:r>
            <w:r>
              <w:rPr>
                <w:noProof/>
                <w:webHidden/>
              </w:rPr>
              <w:t>7</w:t>
            </w:r>
            <w:r>
              <w:rPr>
                <w:noProof/>
                <w:webHidden/>
              </w:rPr>
              <w:fldChar w:fldCharType="end"/>
            </w:r>
          </w:hyperlink>
        </w:p>
        <w:p w14:paraId="5974D0CA" w14:textId="38F652BC" w:rsidR="00B40296" w:rsidRDefault="00B40296">
          <w:pPr>
            <w:pStyle w:val="TOC3"/>
            <w:tabs>
              <w:tab w:val="right" w:leader="dot" w:pos="9628"/>
            </w:tabs>
            <w:rPr>
              <w:rFonts w:asciiTheme="minorHAnsi" w:eastAsiaTheme="minorEastAsia" w:hAnsiTheme="minorHAnsi" w:cstheme="minorBidi"/>
              <w:noProof/>
              <w:sz w:val="22"/>
              <w:szCs w:val="22"/>
              <w:lang w:eastAsia="en-GB" w:bidi="ar-SA"/>
            </w:rPr>
          </w:pPr>
          <w:hyperlink w:anchor="_Toc61442508" w:history="1">
            <w:r w:rsidRPr="000B22E0">
              <w:rPr>
                <w:rStyle w:val="Hyperlink"/>
                <w:noProof/>
              </w:rPr>
              <w:t>5.5. Gridding of the data: creation of a lowpass filtered, regular gridded data set.</w:t>
            </w:r>
            <w:r>
              <w:rPr>
                <w:noProof/>
                <w:webHidden/>
              </w:rPr>
              <w:tab/>
            </w:r>
            <w:r>
              <w:rPr>
                <w:noProof/>
                <w:webHidden/>
              </w:rPr>
              <w:fldChar w:fldCharType="begin"/>
            </w:r>
            <w:r>
              <w:rPr>
                <w:noProof/>
                <w:webHidden/>
              </w:rPr>
              <w:instrText xml:space="preserve"> PAGEREF _Toc61442508 \h </w:instrText>
            </w:r>
            <w:r>
              <w:rPr>
                <w:noProof/>
                <w:webHidden/>
              </w:rPr>
            </w:r>
            <w:r>
              <w:rPr>
                <w:noProof/>
                <w:webHidden/>
              </w:rPr>
              <w:fldChar w:fldCharType="separate"/>
            </w:r>
            <w:r>
              <w:rPr>
                <w:noProof/>
                <w:webHidden/>
              </w:rPr>
              <w:t>8</w:t>
            </w:r>
            <w:r>
              <w:rPr>
                <w:noProof/>
                <w:webHidden/>
              </w:rPr>
              <w:fldChar w:fldCharType="end"/>
            </w:r>
          </w:hyperlink>
        </w:p>
        <w:p w14:paraId="717AC553" w14:textId="37EC305C" w:rsidR="00B40296" w:rsidRDefault="00B40296">
          <w:pPr>
            <w:pStyle w:val="TOC3"/>
            <w:tabs>
              <w:tab w:val="right" w:leader="dot" w:pos="9628"/>
            </w:tabs>
            <w:rPr>
              <w:rFonts w:asciiTheme="minorHAnsi" w:eastAsiaTheme="minorEastAsia" w:hAnsiTheme="minorHAnsi" w:cstheme="minorBidi"/>
              <w:noProof/>
              <w:sz w:val="22"/>
              <w:szCs w:val="22"/>
              <w:lang w:eastAsia="en-GB" w:bidi="ar-SA"/>
            </w:rPr>
          </w:pPr>
          <w:hyperlink w:anchor="_Toc61442509" w:history="1">
            <w:r w:rsidRPr="000B22E0">
              <w:rPr>
                <w:rStyle w:val="Hyperlink"/>
                <w:noProof/>
              </w:rPr>
              <w:t>5.6. merging of the several years of deployment (and if necessary moorings)</w:t>
            </w:r>
            <w:r>
              <w:rPr>
                <w:noProof/>
                <w:webHidden/>
              </w:rPr>
              <w:tab/>
            </w:r>
            <w:r>
              <w:rPr>
                <w:noProof/>
                <w:webHidden/>
              </w:rPr>
              <w:fldChar w:fldCharType="begin"/>
            </w:r>
            <w:r>
              <w:rPr>
                <w:noProof/>
                <w:webHidden/>
              </w:rPr>
              <w:instrText xml:space="preserve"> PAGEREF _Toc61442509 \h </w:instrText>
            </w:r>
            <w:r>
              <w:rPr>
                <w:noProof/>
                <w:webHidden/>
              </w:rPr>
            </w:r>
            <w:r>
              <w:rPr>
                <w:noProof/>
                <w:webHidden/>
              </w:rPr>
              <w:fldChar w:fldCharType="separate"/>
            </w:r>
            <w:r>
              <w:rPr>
                <w:noProof/>
                <w:webHidden/>
              </w:rPr>
              <w:t>8</w:t>
            </w:r>
            <w:r>
              <w:rPr>
                <w:noProof/>
                <w:webHidden/>
              </w:rPr>
              <w:fldChar w:fldCharType="end"/>
            </w:r>
          </w:hyperlink>
        </w:p>
        <w:p w14:paraId="0DF0E93B" w14:textId="001BB10E" w:rsidR="00B40296" w:rsidRDefault="00B40296">
          <w:pPr>
            <w:pStyle w:val="TOC1"/>
            <w:tabs>
              <w:tab w:val="right" w:leader="dot" w:pos="9628"/>
            </w:tabs>
            <w:rPr>
              <w:rFonts w:asciiTheme="minorHAnsi" w:eastAsiaTheme="minorEastAsia" w:hAnsiTheme="minorHAnsi" w:cstheme="minorBidi"/>
              <w:noProof/>
              <w:sz w:val="22"/>
              <w:szCs w:val="22"/>
              <w:lang w:eastAsia="en-GB" w:bidi="ar-SA"/>
            </w:rPr>
          </w:pPr>
          <w:hyperlink w:anchor="_Toc61442510" w:history="1">
            <w:r w:rsidRPr="000B22E0">
              <w:rPr>
                <w:rStyle w:val="Hyperlink"/>
                <w:noProof/>
              </w:rPr>
              <w:t>Processing of moored current meter and ADCP data</w:t>
            </w:r>
            <w:r>
              <w:rPr>
                <w:noProof/>
                <w:webHidden/>
              </w:rPr>
              <w:tab/>
            </w:r>
            <w:r>
              <w:rPr>
                <w:noProof/>
                <w:webHidden/>
              </w:rPr>
              <w:fldChar w:fldCharType="begin"/>
            </w:r>
            <w:r>
              <w:rPr>
                <w:noProof/>
                <w:webHidden/>
              </w:rPr>
              <w:instrText xml:space="preserve"> PAGEREF _Toc61442510 \h </w:instrText>
            </w:r>
            <w:r>
              <w:rPr>
                <w:noProof/>
                <w:webHidden/>
              </w:rPr>
            </w:r>
            <w:r>
              <w:rPr>
                <w:noProof/>
                <w:webHidden/>
              </w:rPr>
              <w:fldChar w:fldCharType="separate"/>
            </w:r>
            <w:r>
              <w:rPr>
                <w:noProof/>
                <w:webHidden/>
              </w:rPr>
              <w:t>11</w:t>
            </w:r>
            <w:r>
              <w:rPr>
                <w:noProof/>
                <w:webHidden/>
              </w:rPr>
              <w:fldChar w:fldCharType="end"/>
            </w:r>
          </w:hyperlink>
        </w:p>
        <w:p w14:paraId="6E303B72" w14:textId="03A40967" w:rsidR="00B40296" w:rsidRDefault="00B40296">
          <w:pPr>
            <w:pStyle w:val="TOC2"/>
            <w:tabs>
              <w:tab w:val="right" w:leader="dot" w:pos="9628"/>
            </w:tabs>
            <w:rPr>
              <w:rFonts w:asciiTheme="minorHAnsi" w:eastAsiaTheme="minorEastAsia" w:hAnsiTheme="minorHAnsi" w:cstheme="minorBidi"/>
              <w:noProof/>
              <w:sz w:val="22"/>
              <w:szCs w:val="22"/>
              <w:lang w:eastAsia="en-GB" w:bidi="ar-SA"/>
            </w:rPr>
          </w:pPr>
          <w:hyperlink w:anchor="_Toc61442511" w:history="1">
            <w:r w:rsidRPr="000B22E0">
              <w:rPr>
                <w:rStyle w:val="Hyperlink"/>
                <w:noProof/>
              </w:rPr>
              <w:t>1. Introduction</w:t>
            </w:r>
            <w:r>
              <w:rPr>
                <w:noProof/>
                <w:webHidden/>
              </w:rPr>
              <w:tab/>
            </w:r>
            <w:r>
              <w:rPr>
                <w:noProof/>
                <w:webHidden/>
              </w:rPr>
              <w:fldChar w:fldCharType="begin"/>
            </w:r>
            <w:r>
              <w:rPr>
                <w:noProof/>
                <w:webHidden/>
              </w:rPr>
              <w:instrText xml:space="preserve"> PAGEREF _Toc61442511 \h </w:instrText>
            </w:r>
            <w:r>
              <w:rPr>
                <w:noProof/>
                <w:webHidden/>
              </w:rPr>
            </w:r>
            <w:r>
              <w:rPr>
                <w:noProof/>
                <w:webHidden/>
              </w:rPr>
              <w:fldChar w:fldCharType="separate"/>
            </w:r>
            <w:r>
              <w:rPr>
                <w:noProof/>
                <w:webHidden/>
              </w:rPr>
              <w:t>11</w:t>
            </w:r>
            <w:r>
              <w:rPr>
                <w:noProof/>
                <w:webHidden/>
              </w:rPr>
              <w:fldChar w:fldCharType="end"/>
            </w:r>
          </w:hyperlink>
        </w:p>
        <w:p w14:paraId="4B657B66" w14:textId="74A44BE0" w:rsidR="00B40296" w:rsidRDefault="00B40296">
          <w:pPr>
            <w:pStyle w:val="TOC2"/>
            <w:tabs>
              <w:tab w:val="right" w:leader="dot" w:pos="9628"/>
            </w:tabs>
            <w:rPr>
              <w:rFonts w:asciiTheme="minorHAnsi" w:eastAsiaTheme="minorEastAsia" w:hAnsiTheme="minorHAnsi" w:cstheme="minorBidi"/>
              <w:noProof/>
              <w:sz w:val="22"/>
              <w:szCs w:val="22"/>
              <w:lang w:eastAsia="en-GB" w:bidi="ar-SA"/>
            </w:rPr>
          </w:pPr>
          <w:hyperlink w:anchor="_Toc61442512" w:history="1">
            <w:r w:rsidRPr="000B22E0">
              <w:rPr>
                <w:rStyle w:val="Hyperlink"/>
                <w:noProof/>
              </w:rPr>
              <w:t>2. Nortek current meter data processing</w:t>
            </w:r>
            <w:r>
              <w:rPr>
                <w:noProof/>
                <w:webHidden/>
              </w:rPr>
              <w:tab/>
            </w:r>
            <w:r>
              <w:rPr>
                <w:noProof/>
                <w:webHidden/>
              </w:rPr>
              <w:fldChar w:fldCharType="begin"/>
            </w:r>
            <w:r>
              <w:rPr>
                <w:noProof/>
                <w:webHidden/>
              </w:rPr>
              <w:instrText xml:space="preserve"> PAGEREF _Toc61442512 \h </w:instrText>
            </w:r>
            <w:r>
              <w:rPr>
                <w:noProof/>
                <w:webHidden/>
              </w:rPr>
            </w:r>
            <w:r>
              <w:rPr>
                <w:noProof/>
                <w:webHidden/>
              </w:rPr>
              <w:fldChar w:fldCharType="separate"/>
            </w:r>
            <w:r>
              <w:rPr>
                <w:noProof/>
                <w:webHidden/>
              </w:rPr>
              <w:t>11</w:t>
            </w:r>
            <w:r>
              <w:rPr>
                <w:noProof/>
                <w:webHidden/>
              </w:rPr>
              <w:fldChar w:fldCharType="end"/>
            </w:r>
          </w:hyperlink>
        </w:p>
        <w:p w14:paraId="0F3BE2FB" w14:textId="56C04F94" w:rsidR="00B40296" w:rsidRDefault="00B40296">
          <w:pPr>
            <w:pStyle w:val="TOC3"/>
            <w:tabs>
              <w:tab w:val="right" w:leader="dot" w:pos="9628"/>
            </w:tabs>
            <w:rPr>
              <w:rFonts w:asciiTheme="minorHAnsi" w:eastAsiaTheme="minorEastAsia" w:hAnsiTheme="minorHAnsi" w:cstheme="minorBidi"/>
              <w:noProof/>
              <w:sz w:val="22"/>
              <w:szCs w:val="22"/>
              <w:lang w:eastAsia="en-GB" w:bidi="ar-SA"/>
            </w:rPr>
          </w:pPr>
          <w:hyperlink w:anchor="_Toc61442513" w:history="1">
            <w:r w:rsidRPr="000B22E0">
              <w:rPr>
                <w:rStyle w:val="Hyperlink"/>
                <w:noProof/>
              </w:rPr>
              <w:t>2.1. Stage0 – Data Download (done during the cruise $CRUISE)</w:t>
            </w:r>
            <w:r>
              <w:rPr>
                <w:noProof/>
                <w:webHidden/>
              </w:rPr>
              <w:tab/>
            </w:r>
            <w:r>
              <w:rPr>
                <w:noProof/>
                <w:webHidden/>
              </w:rPr>
              <w:fldChar w:fldCharType="begin"/>
            </w:r>
            <w:r>
              <w:rPr>
                <w:noProof/>
                <w:webHidden/>
              </w:rPr>
              <w:instrText xml:space="preserve"> PAGEREF _Toc61442513 \h </w:instrText>
            </w:r>
            <w:r>
              <w:rPr>
                <w:noProof/>
                <w:webHidden/>
              </w:rPr>
            </w:r>
            <w:r>
              <w:rPr>
                <w:noProof/>
                <w:webHidden/>
              </w:rPr>
              <w:fldChar w:fldCharType="separate"/>
            </w:r>
            <w:r>
              <w:rPr>
                <w:noProof/>
                <w:webHidden/>
              </w:rPr>
              <w:t>11</w:t>
            </w:r>
            <w:r>
              <w:rPr>
                <w:noProof/>
                <w:webHidden/>
              </w:rPr>
              <w:fldChar w:fldCharType="end"/>
            </w:r>
          </w:hyperlink>
        </w:p>
        <w:p w14:paraId="077F7261" w14:textId="0A523616" w:rsidR="00B40296" w:rsidRDefault="00B40296">
          <w:pPr>
            <w:pStyle w:val="TOC3"/>
            <w:tabs>
              <w:tab w:val="right" w:leader="dot" w:pos="9628"/>
            </w:tabs>
            <w:rPr>
              <w:rFonts w:asciiTheme="minorHAnsi" w:eastAsiaTheme="minorEastAsia" w:hAnsiTheme="minorHAnsi" w:cstheme="minorBidi"/>
              <w:noProof/>
              <w:sz w:val="22"/>
              <w:szCs w:val="22"/>
              <w:lang w:eastAsia="en-GB" w:bidi="ar-SA"/>
            </w:rPr>
          </w:pPr>
          <w:hyperlink w:anchor="_Toc61442514" w:history="1">
            <w:r w:rsidRPr="000B22E0">
              <w:rPr>
                <w:rStyle w:val="Hyperlink"/>
                <w:noProof/>
              </w:rPr>
              <w:t>2.2. Stage1 – Conversion to standard RDB format and basic statistics</w:t>
            </w:r>
            <w:r>
              <w:rPr>
                <w:noProof/>
                <w:webHidden/>
              </w:rPr>
              <w:tab/>
            </w:r>
            <w:r>
              <w:rPr>
                <w:noProof/>
                <w:webHidden/>
              </w:rPr>
              <w:fldChar w:fldCharType="begin"/>
            </w:r>
            <w:r>
              <w:rPr>
                <w:noProof/>
                <w:webHidden/>
              </w:rPr>
              <w:instrText xml:space="preserve"> PAGEREF _Toc61442514 \h </w:instrText>
            </w:r>
            <w:r>
              <w:rPr>
                <w:noProof/>
                <w:webHidden/>
              </w:rPr>
            </w:r>
            <w:r>
              <w:rPr>
                <w:noProof/>
                <w:webHidden/>
              </w:rPr>
              <w:fldChar w:fldCharType="separate"/>
            </w:r>
            <w:r>
              <w:rPr>
                <w:noProof/>
                <w:webHidden/>
              </w:rPr>
              <w:t>11</w:t>
            </w:r>
            <w:r>
              <w:rPr>
                <w:noProof/>
                <w:webHidden/>
              </w:rPr>
              <w:fldChar w:fldCharType="end"/>
            </w:r>
          </w:hyperlink>
        </w:p>
        <w:p w14:paraId="3F53B9BF" w14:textId="767BED92" w:rsidR="00B40296" w:rsidRDefault="00B40296">
          <w:pPr>
            <w:pStyle w:val="TOC3"/>
            <w:tabs>
              <w:tab w:val="right" w:leader="dot" w:pos="9628"/>
            </w:tabs>
            <w:rPr>
              <w:rFonts w:asciiTheme="minorHAnsi" w:eastAsiaTheme="minorEastAsia" w:hAnsiTheme="minorHAnsi" w:cstheme="minorBidi"/>
              <w:noProof/>
              <w:sz w:val="22"/>
              <w:szCs w:val="22"/>
              <w:lang w:eastAsia="en-GB" w:bidi="ar-SA"/>
            </w:rPr>
          </w:pPr>
          <w:hyperlink w:anchor="_Toc61442515" w:history="1">
            <w:r w:rsidRPr="000B22E0">
              <w:rPr>
                <w:rStyle w:val="Hyperlink"/>
                <w:noProof/>
              </w:rPr>
              <w:t>2.3. Stage2 – Trimming of data, summary plots</w:t>
            </w:r>
            <w:r>
              <w:rPr>
                <w:noProof/>
                <w:webHidden/>
              </w:rPr>
              <w:tab/>
            </w:r>
            <w:r>
              <w:rPr>
                <w:noProof/>
                <w:webHidden/>
              </w:rPr>
              <w:fldChar w:fldCharType="begin"/>
            </w:r>
            <w:r>
              <w:rPr>
                <w:noProof/>
                <w:webHidden/>
              </w:rPr>
              <w:instrText xml:space="preserve"> PAGEREF _Toc61442515 \h </w:instrText>
            </w:r>
            <w:r>
              <w:rPr>
                <w:noProof/>
                <w:webHidden/>
              </w:rPr>
            </w:r>
            <w:r>
              <w:rPr>
                <w:noProof/>
                <w:webHidden/>
              </w:rPr>
              <w:fldChar w:fldCharType="separate"/>
            </w:r>
            <w:r>
              <w:rPr>
                <w:noProof/>
                <w:webHidden/>
              </w:rPr>
              <w:t>12</w:t>
            </w:r>
            <w:r>
              <w:rPr>
                <w:noProof/>
                <w:webHidden/>
              </w:rPr>
              <w:fldChar w:fldCharType="end"/>
            </w:r>
          </w:hyperlink>
        </w:p>
        <w:p w14:paraId="0A09AB4F" w14:textId="059E5B8A" w:rsidR="00B40296" w:rsidRDefault="00B40296">
          <w:pPr>
            <w:pStyle w:val="TOC3"/>
            <w:tabs>
              <w:tab w:val="right" w:leader="dot" w:pos="9628"/>
            </w:tabs>
            <w:rPr>
              <w:rFonts w:asciiTheme="minorHAnsi" w:eastAsiaTheme="minorEastAsia" w:hAnsiTheme="minorHAnsi" w:cstheme="minorBidi"/>
              <w:noProof/>
              <w:sz w:val="22"/>
              <w:szCs w:val="22"/>
              <w:lang w:eastAsia="en-GB" w:bidi="ar-SA"/>
            </w:rPr>
          </w:pPr>
          <w:hyperlink w:anchor="_Toc61442516" w:history="1">
            <w:r w:rsidRPr="000B22E0">
              <w:rPr>
                <w:rStyle w:val="Hyperlink"/>
                <w:noProof/>
              </w:rPr>
              <w:t>2.4. Stage3 – Data editing, speed of sound correction, magnetic declination correction, data filtering</w:t>
            </w:r>
            <w:r>
              <w:rPr>
                <w:noProof/>
                <w:webHidden/>
              </w:rPr>
              <w:tab/>
            </w:r>
            <w:r>
              <w:rPr>
                <w:noProof/>
                <w:webHidden/>
              </w:rPr>
              <w:fldChar w:fldCharType="begin"/>
            </w:r>
            <w:r>
              <w:rPr>
                <w:noProof/>
                <w:webHidden/>
              </w:rPr>
              <w:instrText xml:space="preserve"> PAGEREF _Toc61442516 \h </w:instrText>
            </w:r>
            <w:r>
              <w:rPr>
                <w:noProof/>
                <w:webHidden/>
              </w:rPr>
            </w:r>
            <w:r>
              <w:rPr>
                <w:noProof/>
                <w:webHidden/>
              </w:rPr>
              <w:fldChar w:fldCharType="separate"/>
            </w:r>
            <w:r>
              <w:rPr>
                <w:noProof/>
                <w:webHidden/>
              </w:rPr>
              <w:t>12</w:t>
            </w:r>
            <w:r>
              <w:rPr>
                <w:noProof/>
                <w:webHidden/>
              </w:rPr>
              <w:fldChar w:fldCharType="end"/>
            </w:r>
          </w:hyperlink>
        </w:p>
        <w:p w14:paraId="2FFD9DCA" w14:textId="540D3EE1" w:rsidR="00B40296" w:rsidRDefault="00B40296">
          <w:pPr>
            <w:pStyle w:val="TOC3"/>
            <w:tabs>
              <w:tab w:val="right" w:leader="dot" w:pos="9628"/>
            </w:tabs>
            <w:rPr>
              <w:rFonts w:asciiTheme="minorHAnsi" w:eastAsiaTheme="minorEastAsia" w:hAnsiTheme="minorHAnsi" w:cstheme="minorBidi"/>
              <w:noProof/>
              <w:sz w:val="22"/>
              <w:szCs w:val="22"/>
              <w:lang w:eastAsia="en-GB" w:bidi="ar-SA"/>
            </w:rPr>
          </w:pPr>
          <w:hyperlink w:anchor="_Toc61442517" w:history="1">
            <w:r w:rsidRPr="000B22E0">
              <w:rPr>
                <w:rStyle w:val="Hyperlink"/>
                <w:noProof/>
              </w:rPr>
              <w:t>2.5. Stage 4 – Data gridding of individual deployment</w:t>
            </w:r>
            <w:r>
              <w:rPr>
                <w:noProof/>
                <w:webHidden/>
              </w:rPr>
              <w:tab/>
            </w:r>
            <w:r>
              <w:rPr>
                <w:noProof/>
                <w:webHidden/>
              </w:rPr>
              <w:fldChar w:fldCharType="begin"/>
            </w:r>
            <w:r>
              <w:rPr>
                <w:noProof/>
                <w:webHidden/>
              </w:rPr>
              <w:instrText xml:space="preserve"> PAGEREF _Toc61442517 \h </w:instrText>
            </w:r>
            <w:r>
              <w:rPr>
                <w:noProof/>
                <w:webHidden/>
              </w:rPr>
            </w:r>
            <w:r>
              <w:rPr>
                <w:noProof/>
                <w:webHidden/>
              </w:rPr>
              <w:fldChar w:fldCharType="separate"/>
            </w:r>
            <w:r>
              <w:rPr>
                <w:noProof/>
                <w:webHidden/>
              </w:rPr>
              <w:t>14</w:t>
            </w:r>
            <w:r>
              <w:rPr>
                <w:noProof/>
                <w:webHidden/>
              </w:rPr>
              <w:fldChar w:fldCharType="end"/>
            </w:r>
          </w:hyperlink>
        </w:p>
        <w:p w14:paraId="2F9B08AE" w14:textId="765723C4" w:rsidR="00B40296" w:rsidRDefault="00B40296">
          <w:pPr>
            <w:pStyle w:val="TOC1"/>
            <w:tabs>
              <w:tab w:val="right" w:leader="dot" w:pos="9628"/>
            </w:tabs>
            <w:rPr>
              <w:rFonts w:asciiTheme="minorHAnsi" w:eastAsiaTheme="minorEastAsia" w:hAnsiTheme="minorHAnsi" w:cstheme="minorBidi"/>
              <w:noProof/>
              <w:sz w:val="22"/>
              <w:szCs w:val="22"/>
              <w:lang w:eastAsia="en-GB" w:bidi="ar-SA"/>
            </w:rPr>
          </w:pPr>
          <w:hyperlink w:anchor="_Toc61442518" w:history="1">
            <w:r w:rsidRPr="000B22E0">
              <w:rPr>
                <w:rStyle w:val="Hyperlink"/>
                <w:noProof/>
              </w:rPr>
              <w:t>DeepSeapHOx Data Processing</w:t>
            </w:r>
            <w:r>
              <w:rPr>
                <w:noProof/>
                <w:webHidden/>
              </w:rPr>
              <w:tab/>
            </w:r>
            <w:r>
              <w:rPr>
                <w:noProof/>
                <w:webHidden/>
              </w:rPr>
              <w:fldChar w:fldCharType="begin"/>
            </w:r>
            <w:r>
              <w:rPr>
                <w:noProof/>
                <w:webHidden/>
              </w:rPr>
              <w:instrText xml:space="preserve"> PAGEREF _Toc61442518 \h </w:instrText>
            </w:r>
            <w:r>
              <w:rPr>
                <w:noProof/>
                <w:webHidden/>
              </w:rPr>
            </w:r>
            <w:r>
              <w:rPr>
                <w:noProof/>
                <w:webHidden/>
              </w:rPr>
              <w:fldChar w:fldCharType="separate"/>
            </w:r>
            <w:r>
              <w:rPr>
                <w:noProof/>
                <w:webHidden/>
              </w:rPr>
              <w:t>15</w:t>
            </w:r>
            <w:r>
              <w:rPr>
                <w:noProof/>
                <w:webHidden/>
              </w:rPr>
              <w:fldChar w:fldCharType="end"/>
            </w:r>
          </w:hyperlink>
        </w:p>
        <w:p w14:paraId="69A8BAD3" w14:textId="2DBAF1AD" w:rsidR="00B40296" w:rsidRDefault="00B40296">
          <w:pPr>
            <w:pStyle w:val="TOC2"/>
            <w:tabs>
              <w:tab w:val="right" w:leader="dot" w:pos="9628"/>
            </w:tabs>
            <w:rPr>
              <w:rFonts w:asciiTheme="minorHAnsi" w:eastAsiaTheme="minorEastAsia" w:hAnsiTheme="minorHAnsi" w:cstheme="minorBidi"/>
              <w:noProof/>
              <w:sz w:val="22"/>
              <w:szCs w:val="22"/>
              <w:lang w:eastAsia="en-GB" w:bidi="ar-SA"/>
            </w:rPr>
          </w:pPr>
          <w:hyperlink w:anchor="_Toc61442519" w:history="1">
            <w:r w:rsidRPr="000B22E0">
              <w:rPr>
                <w:rStyle w:val="Hyperlink"/>
                <w:noProof/>
              </w:rPr>
              <w:t>1. Stage 0 – Data Download</w:t>
            </w:r>
            <w:r>
              <w:rPr>
                <w:noProof/>
                <w:webHidden/>
              </w:rPr>
              <w:tab/>
            </w:r>
            <w:r>
              <w:rPr>
                <w:noProof/>
                <w:webHidden/>
              </w:rPr>
              <w:fldChar w:fldCharType="begin"/>
            </w:r>
            <w:r>
              <w:rPr>
                <w:noProof/>
                <w:webHidden/>
              </w:rPr>
              <w:instrText xml:space="preserve"> PAGEREF _Toc61442519 \h </w:instrText>
            </w:r>
            <w:r>
              <w:rPr>
                <w:noProof/>
                <w:webHidden/>
              </w:rPr>
            </w:r>
            <w:r>
              <w:rPr>
                <w:noProof/>
                <w:webHidden/>
              </w:rPr>
              <w:fldChar w:fldCharType="separate"/>
            </w:r>
            <w:r>
              <w:rPr>
                <w:noProof/>
                <w:webHidden/>
              </w:rPr>
              <w:t>15</w:t>
            </w:r>
            <w:r>
              <w:rPr>
                <w:noProof/>
                <w:webHidden/>
              </w:rPr>
              <w:fldChar w:fldCharType="end"/>
            </w:r>
          </w:hyperlink>
        </w:p>
        <w:p w14:paraId="091412AA" w14:textId="770D8283" w:rsidR="00B40296" w:rsidRDefault="00B40296">
          <w:pPr>
            <w:pStyle w:val="TOC2"/>
            <w:tabs>
              <w:tab w:val="right" w:leader="dot" w:pos="9628"/>
            </w:tabs>
            <w:rPr>
              <w:rFonts w:asciiTheme="minorHAnsi" w:eastAsiaTheme="minorEastAsia" w:hAnsiTheme="minorHAnsi" w:cstheme="minorBidi"/>
              <w:noProof/>
              <w:sz w:val="22"/>
              <w:szCs w:val="22"/>
              <w:lang w:eastAsia="en-GB" w:bidi="ar-SA"/>
            </w:rPr>
          </w:pPr>
          <w:hyperlink w:anchor="_Toc61442520" w:history="1">
            <w:r w:rsidRPr="000B22E0">
              <w:rPr>
                <w:rStyle w:val="Hyperlink"/>
                <w:noProof/>
              </w:rPr>
              <w:t>2. Stage 1 – Conversion to standard RDB format</w:t>
            </w:r>
            <w:r>
              <w:rPr>
                <w:noProof/>
                <w:webHidden/>
              </w:rPr>
              <w:tab/>
            </w:r>
            <w:r>
              <w:rPr>
                <w:noProof/>
                <w:webHidden/>
              </w:rPr>
              <w:fldChar w:fldCharType="begin"/>
            </w:r>
            <w:r>
              <w:rPr>
                <w:noProof/>
                <w:webHidden/>
              </w:rPr>
              <w:instrText xml:space="preserve"> PAGEREF _Toc61442520 \h </w:instrText>
            </w:r>
            <w:r>
              <w:rPr>
                <w:noProof/>
                <w:webHidden/>
              </w:rPr>
            </w:r>
            <w:r>
              <w:rPr>
                <w:noProof/>
                <w:webHidden/>
              </w:rPr>
              <w:fldChar w:fldCharType="separate"/>
            </w:r>
            <w:r>
              <w:rPr>
                <w:noProof/>
                <w:webHidden/>
              </w:rPr>
              <w:t>15</w:t>
            </w:r>
            <w:r>
              <w:rPr>
                <w:noProof/>
                <w:webHidden/>
              </w:rPr>
              <w:fldChar w:fldCharType="end"/>
            </w:r>
          </w:hyperlink>
        </w:p>
        <w:p w14:paraId="621CA759" w14:textId="23F54DB8" w:rsidR="00B40296" w:rsidRDefault="00B40296">
          <w:pPr>
            <w:pStyle w:val="TOC1"/>
            <w:tabs>
              <w:tab w:val="right" w:leader="dot" w:pos="9628"/>
            </w:tabs>
            <w:rPr>
              <w:rFonts w:asciiTheme="minorHAnsi" w:eastAsiaTheme="minorEastAsia" w:hAnsiTheme="minorHAnsi" w:cstheme="minorBidi"/>
              <w:noProof/>
              <w:sz w:val="22"/>
              <w:szCs w:val="22"/>
              <w:lang w:eastAsia="en-GB" w:bidi="ar-SA"/>
            </w:rPr>
          </w:pPr>
          <w:hyperlink w:anchor="_Toc61442521" w:history="1">
            <w:r w:rsidRPr="000B22E0">
              <w:rPr>
                <w:rStyle w:val="Hyperlink"/>
                <w:noProof/>
              </w:rPr>
              <w:t>Export to NetCDF for CLASS data working group</w:t>
            </w:r>
            <w:r>
              <w:rPr>
                <w:noProof/>
                <w:webHidden/>
              </w:rPr>
              <w:tab/>
            </w:r>
            <w:r>
              <w:rPr>
                <w:noProof/>
                <w:webHidden/>
              </w:rPr>
              <w:fldChar w:fldCharType="begin"/>
            </w:r>
            <w:r>
              <w:rPr>
                <w:noProof/>
                <w:webHidden/>
              </w:rPr>
              <w:instrText xml:space="preserve"> PAGEREF _Toc61442521 \h </w:instrText>
            </w:r>
            <w:r>
              <w:rPr>
                <w:noProof/>
                <w:webHidden/>
              </w:rPr>
            </w:r>
            <w:r>
              <w:rPr>
                <w:noProof/>
                <w:webHidden/>
              </w:rPr>
              <w:fldChar w:fldCharType="separate"/>
            </w:r>
            <w:r>
              <w:rPr>
                <w:noProof/>
                <w:webHidden/>
              </w:rPr>
              <w:t>16</w:t>
            </w:r>
            <w:r>
              <w:rPr>
                <w:noProof/>
                <w:webHidden/>
              </w:rPr>
              <w:fldChar w:fldCharType="end"/>
            </w:r>
          </w:hyperlink>
        </w:p>
        <w:p w14:paraId="004CE5E4" w14:textId="5EA9AB1E" w:rsidR="00B40296" w:rsidRDefault="00B40296">
          <w:pPr>
            <w:pStyle w:val="TOC1"/>
            <w:tabs>
              <w:tab w:val="right" w:leader="dot" w:pos="9628"/>
            </w:tabs>
            <w:rPr>
              <w:rFonts w:asciiTheme="minorHAnsi" w:eastAsiaTheme="minorEastAsia" w:hAnsiTheme="minorHAnsi" w:cstheme="minorBidi"/>
              <w:noProof/>
              <w:sz w:val="22"/>
              <w:szCs w:val="22"/>
              <w:lang w:eastAsia="en-GB" w:bidi="ar-SA"/>
            </w:rPr>
          </w:pPr>
          <w:hyperlink w:anchor="_Toc61442522" w:history="1">
            <w:r w:rsidRPr="000B22E0">
              <w:rPr>
                <w:rStyle w:val="Hyperlink"/>
                <w:noProof/>
              </w:rPr>
              <w:t>Appendix: Historical and OSNAP CTD profiles close to the moorings</w:t>
            </w:r>
            <w:r>
              <w:rPr>
                <w:noProof/>
                <w:webHidden/>
              </w:rPr>
              <w:tab/>
            </w:r>
            <w:r>
              <w:rPr>
                <w:noProof/>
                <w:webHidden/>
              </w:rPr>
              <w:fldChar w:fldCharType="begin"/>
            </w:r>
            <w:r>
              <w:rPr>
                <w:noProof/>
                <w:webHidden/>
              </w:rPr>
              <w:instrText xml:space="preserve"> PAGEREF _Toc61442522 \h </w:instrText>
            </w:r>
            <w:r>
              <w:rPr>
                <w:noProof/>
                <w:webHidden/>
              </w:rPr>
            </w:r>
            <w:r>
              <w:rPr>
                <w:noProof/>
                <w:webHidden/>
              </w:rPr>
              <w:fldChar w:fldCharType="separate"/>
            </w:r>
            <w:r>
              <w:rPr>
                <w:noProof/>
                <w:webHidden/>
              </w:rPr>
              <w:t>17</w:t>
            </w:r>
            <w:r>
              <w:rPr>
                <w:noProof/>
                <w:webHidden/>
              </w:rPr>
              <w:fldChar w:fldCharType="end"/>
            </w:r>
          </w:hyperlink>
        </w:p>
        <w:p w14:paraId="211C062A" w14:textId="65EDF35A" w:rsidR="00B40296" w:rsidRDefault="00B40296">
          <w:pPr>
            <w:pStyle w:val="TOC3"/>
            <w:tabs>
              <w:tab w:val="right" w:leader="dot" w:pos="9628"/>
            </w:tabs>
            <w:rPr>
              <w:rFonts w:asciiTheme="minorHAnsi" w:eastAsiaTheme="minorEastAsia" w:hAnsiTheme="minorHAnsi" w:cstheme="minorBidi"/>
              <w:noProof/>
              <w:sz w:val="22"/>
              <w:szCs w:val="22"/>
              <w:lang w:eastAsia="en-GB" w:bidi="ar-SA"/>
            </w:rPr>
          </w:pPr>
          <w:hyperlink w:anchor="_Toc61442523" w:history="1">
            <w:r w:rsidRPr="000B22E0">
              <w:rPr>
                <w:rStyle w:val="Hyperlink"/>
                <w:noProof/>
              </w:rPr>
              <w:t>1.1. RTEB1</w:t>
            </w:r>
            <w:r>
              <w:rPr>
                <w:noProof/>
                <w:webHidden/>
              </w:rPr>
              <w:tab/>
            </w:r>
            <w:r>
              <w:rPr>
                <w:noProof/>
                <w:webHidden/>
              </w:rPr>
              <w:fldChar w:fldCharType="begin"/>
            </w:r>
            <w:r>
              <w:rPr>
                <w:noProof/>
                <w:webHidden/>
              </w:rPr>
              <w:instrText xml:space="preserve"> PAGEREF _Toc61442523 \h </w:instrText>
            </w:r>
            <w:r>
              <w:rPr>
                <w:noProof/>
                <w:webHidden/>
              </w:rPr>
            </w:r>
            <w:r>
              <w:rPr>
                <w:noProof/>
                <w:webHidden/>
              </w:rPr>
              <w:fldChar w:fldCharType="separate"/>
            </w:r>
            <w:r>
              <w:rPr>
                <w:noProof/>
                <w:webHidden/>
              </w:rPr>
              <w:t>17</w:t>
            </w:r>
            <w:r>
              <w:rPr>
                <w:noProof/>
                <w:webHidden/>
              </w:rPr>
              <w:fldChar w:fldCharType="end"/>
            </w:r>
          </w:hyperlink>
        </w:p>
        <w:p w14:paraId="4B2544C9" w14:textId="5AD3EC05" w:rsidR="00B40296" w:rsidRDefault="00B40296">
          <w:pPr>
            <w:pStyle w:val="TOC3"/>
            <w:tabs>
              <w:tab w:val="right" w:leader="dot" w:pos="9628"/>
            </w:tabs>
            <w:rPr>
              <w:rFonts w:asciiTheme="minorHAnsi" w:eastAsiaTheme="minorEastAsia" w:hAnsiTheme="minorHAnsi" w:cstheme="minorBidi"/>
              <w:noProof/>
              <w:sz w:val="22"/>
              <w:szCs w:val="22"/>
              <w:lang w:eastAsia="en-GB" w:bidi="ar-SA"/>
            </w:rPr>
          </w:pPr>
          <w:hyperlink w:anchor="_Toc61442524" w:history="1">
            <w:r w:rsidRPr="000B22E0">
              <w:rPr>
                <w:rStyle w:val="Hyperlink"/>
                <w:noProof/>
              </w:rPr>
              <w:t>1.2. RTWB1</w:t>
            </w:r>
            <w:r>
              <w:rPr>
                <w:noProof/>
                <w:webHidden/>
              </w:rPr>
              <w:tab/>
            </w:r>
            <w:r>
              <w:rPr>
                <w:noProof/>
                <w:webHidden/>
              </w:rPr>
              <w:fldChar w:fldCharType="begin"/>
            </w:r>
            <w:r>
              <w:rPr>
                <w:noProof/>
                <w:webHidden/>
              </w:rPr>
              <w:instrText xml:space="preserve"> PAGEREF _Toc61442524 \h </w:instrText>
            </w:r>
            <w:r>
              <w:rPr>
                <w:noProof/>
                <w:webHidden/>
              </w:rPr>
            </w:r>
            <w:r>
              <w:rPr>
                <w:noProof/>
                <w:webHidden/>
              </w:rPr>
              <w:fldChar w:fldCharType="separate"/>
            </w:r>
            <w:r>
              <w:rPr>
                <w:noProof/>
                <w:webHidden/>
              </w:rPr>
              <w:t>18</w:t>
            </w:r>
            <w:r>
              <w:rPr>
                <w:noProof/>
                <w:webHidden/>
              </w:rPr>
              <w:fldChar w:fldCharType="end"/>
            </w:r>
          </w:hyperlink>
        </w:p>
        <w:p w14:paraId="6FCCBED7" w14:textId="07B38059" w:rsidR="00B40296" w:rsidRDefault="00B40296">
          <w:pPr>
            <w:pStyle w:val="TOC3"/>
            <w:tabs>
              <w:tab w:val="right" w:leader="dot" w:pos="9628"/>
            </w:tabs>
            <w:rPr>
              <w:rFonts w:asciiTheme="minorHAnsi" w:eastAsiaTheme="minorEastAsia" w:hAnsiTheme="minorHAnsi" w:cstheme="minorBidi"/>
              <w:noProof/>
              <w:sz w:val="22"/>
              <w:szCs w:val="22"/>
              <w:lang w:eastAsia="en-GB" w:bidi="ar-SA"/>
            </w:rPr>
          </w:pPr>
          <w:hyperlink w:anchor="_Toc61442525" w:history="1">
            <w:r w:rsidRPr="000B22E0">
              <w:rPr>
                <w:rStyle w:val="Hyperlink"/>
                <w:noProof/>
              </w:rPr>
              <w:t>1.3. RTWB2</w:t>
            </w:r>
            <w:r>
              <w:rPr>
                <w:noProof/>
                <w:webHidden/>
              </w:rPr>
              <w:tab/>
            </w:r>
            <w:r>
              <w:rPr>
                <w:noProof/>
                <w:webHidden/>
              </w:rPr>
              <w:fldChar w:fldCharType="begin"/>
            </w:r>
            <w:r>
              <w:rPr>
                <w:noProof/>
                <w:webHidden/>
              </w:rPr>
              <w:instrText xml:space="preserve"> PAGEREF _Toc61442525 \h </w:instrText>
            </w:r>
            <w:r>
              <w:rPr>
                <w:noProof/>
                <w:webHidden/>
              </w:rPr>
            </w:r>
            <w:r>
              <w:rPr>
                <w:noProof/>
                <w:webHidden/>
              </w:rPr>
              <w:fldChar w:fldCharType="separate"/>
            </w:r>
            <w:r>
              <w:rPr>
                <w:noProof/>
                <w:webHidden/>
              </w:rPr>
              <w:t>20</w:t>
            </w:r>
            <w:r>
              <w:rPr>
                <w:noProof/>
                <w:webHidden/>
              </w:rPr>
              <w:fldChar w:fldCharType="end"/>
            </w:r>
          </w:hyperlink>
        </w:p>
        <w:p w14:paraId="1CC2268F" w14:textId="2B73A38B" w:rsidR="00B40296" w:rsidRDefault="00B40296">
          <w:pPr>
            <w:pStyle w:val="TOC3"/>
            <w:tabs>
              <w:tab w:val="right" w:leader="dot" w:pos="9628"/>
            </w:tabs>
            <w:rPr>
              <w:rFonts w:asciiTheme="minorHAnsi" w:eastAsiaTheme="minorEastAsia" w:hAnsiTheme="minorHAnsi" w:cstheme="minorBidi"/>
              <w:noProof/>
              <w:sz w:val="22"/>
              <w:szCs w:val="22"/>
              <w:lang w:eastAsia="en-GB" w:bidi="ar-SA"/>
            </w:rPr>
          </w:pPr>
          <w:hyperlink w:anchor="_Toc61442526" w:history="1">
            <w:r w:rsidRPr="000B22E0">
              <w:rPr>
                <w:rStyle w:val="Hyperlink"/>
                <w:noProof/>
              </w:rPr>
              <w:t>1.4. RTADCP1</w:t>
            </w:r>
            <w:r>
              <w:rPr>
                <w:noProof/>
                <w:webHidden/>
              </w:rPr>
              <w:tab/>
            </w:r>
            <w:r>
              <w:rPr>
                <w:noProof/>
                <w:webHidden/>
              </w:rPr>
              <w:fldChar w:fldCharType="begin"/>
            </w:r>
            <w:r>
              <w:rPr>
                <w:noProof/>
                <w:webHidden/>
              </w:rPr>
              <w:instrText xml:space="preserve"> PAGEREF _Toc61442526 \h </w:instrText>
            </w:r>
            <w:r>
              <w:rPr>
                <w:noProof/>
                <w:webHidden/>
              </w:rPr>
            </w:r>
            <w:r>
              <w:rPr>
                <w:noProof/>
                <w:webHidden/>
              </w:rPr>
              <w:fldChar w:fldCharType="separate"/>
            </w:r>
            <w:r>
              <w:rPr>
                <w:noProof/>
                <w:webHidden/>
              </w:rPr>
              <w:t>22</w:t>
            </w:r>
            <w:r>
              <w:rPr>
                <w:noProof/>
                <w:webHidden/>
              </w:rPr>
              <w:fldChar w:fldCharType="end"/>
            </w:r>
          </w:hyperlink>
        </w:p>
        <w:p w14:paraId="6EBE2BDE" w14:textId="5F4DF784" w:rsidR="004E5A3D" w:rsidRDefault="004E5A3D">
          <w:r>
            <w:rPr>
              <w:b/>
              <w:bCs/>
              <w:noProof/>
            </w:rPr>
            <w:fldChar w:fldCharType="end"/>
          </w:r>
        </w:p>
      </w:sdtContent>
    </w:sdt>
    <w:p w14:paraId="2AEDC252" w14:textId="77777777" w:rsidR="004E5A3D" w:rsidRDefault="004E5A3D" w:rsidP="004E5A3D"/>
    <w:p w14:paraId="2B7CBED0" w14:textId="77777777" w:rsidR="004E5A3D" w:rsidRDefault="004E5A3D">
      <w:pPr>
        <w:widowControl/>
        <w:suppressAutoHyphens w:val="0"/>
        <w:spacing w:after="160" w:line="259" w:lineRule="auto"/>
        <w:rPr>
          <w:rFonts w:ascii="Liberation Sans" w:hAnsi="Liberation Sans"/>
          <w:b/>
          <w:bCs/>
          <w:sz w:val="36"/>
          <w:szCs w:val="36"/>
        </w:rPr>
      </w:pPr>
      <w:r>
        <w:br w:type="page"/>
      </w:r>
    </w:p>
    <w:p w14:paraId="2ACD23CB" w14:textId="1E83AEFA" w:rsidR="004E5A3D" w:rsidRDefault="004E5A3D" w:rsidP="004E5A3D">
      <w:pPr>
        <w:pStyle w:val="Heading1"/>
        <w:numPr>
          <w:ilvl w:val="0"/>
          <w:numId w:val="0"/>
        </w:numPr>
      </w:pPr>
      <w:bookmarkStart w:id="0" w:name="_Toc61442494"/>
      <w:r>
        <w:t>Setup and version control</w:t>
      </w:r>
      <w:bookmarkEnd w:id="0"/>
    </w:p>
    <w:p w14:paraId="6ECE651D" w14:textId="77777777" w:rsidR="004E5A3D" w:rsidRDefault="004E5A3D" w:rsidP="0046023D">
      <w:pPr>
        <w:pStyle w:val="Heading2"/>
      </w:pPr>
      <w:bookmarkStart w:id="1" w:name="_Toc61442495"/>
      <w:r w:rsidRPr="00244107">
        <w:t>A word on git</w:t>
      </w:r>
      <w:bookmarkEnd w:id="1"/>
    </w:p>
    <w:p w14:paraId="7F09F8E0" w14:textId="77777777" w:rsidR="004E5A3D" w:rsidRPr="00244107" w:rsidRDefault="004E5A3D" w:rsidP="0046023D">
      <w:pPr>
        <w:pStyle w:val="BodyText"/>
        <w:jc w:val="left"/>
      </w:pPr>
      <w:r>
        <w:t xml:space="preserve">Users of the </w:t>
      </w:r>
      <w:proofErr w:type="spellStart"/>
      <w:r>
        <w:t>osnap</w:t>
      </w:r>
      <w:proofErr w:type="spellEnd"/>
      <w:r>
        <w:t xml:space="preserve"> mooring processing toolbox should request a new branch from the latest post cruise updated master from </w:t>
      </w:r>
      <w:hyperlink r:id="rId8" w:history="1">
        <w:r w:rsidRPr="001F54A5">
          <w:rPr>
            <w:rStyle w:val="Hyperlink"/>
          </w:rPr>
          <w:t>https://github.com/lhoupert/m_moorproc_toolbox</w:t>
        </w:r>
      </w:hyperlink>
      <w:r>
        <w:t>. This should be the last working version used and updated since the last mooring cruise and the branch should be renamed to reflect the upcoming cruise. A copy of this branch should be physically taken on the ship (</w:t>
      </w:r>
      <w:proofErr w:type="gramStart"/>
      <w:r>
        <w:t>i.e.</w:t>
      </w:r>
      <w:proofErr w:type="gramEnd"/>
      <w:r>
        <w:t xml:space="preserve"> </w:t>
      </w:r>
      <w:proofErr w:type="spellStart"/>
      <w:r w:rsidRPr="00A30E43">
        <w:rPr>
          <w:i/>
          <w:iCs/>
          <w:color w:val="FF0000"/>
        </w:rPr>
        <w:t>osnap</w:t>
      </w:r>
      <w:proofErr w:type="spellEnd"/>
      <w:r w:rsidRPr="00A30E43">
        <w:rPr>
          <w:i/>
          <w:iCs/>
          <w:color w:val="FF0000"/>
        </w:rPr>
        <w:t>/exec/$cruise/</w:t>
      </w:r>
      <w:r>
        <w:t>). The data (archived from previous cruise) is not kept on git and effort should be made to make sure that the most recent version (</w:t>
      </w:r>
      <w:proofErr w:type="gramStart"/>
      <w:r>
        <w:t>i.e.</w:t>
      </w:r>
      <w:proofErr w:type="gramEnd"/>
      <w:r>
        <w:t xml:space="preserve"> from SAMS servers) is copied prior to the cruise/processing. Once the cruise is complete the branch should be compared and merged back towards the master and should be well commented to capture significant changes made to the code. </w:t>
      </w:r>
    </w:p>
    <w:p w14:paraId="3CDC69AA" w14:textId="3C9DA695" w:rsidR="004E5A3D" w:rsidRDefault="004E5A3D">
      <w:pPr>
        <w:widowControl/>
        <w:suppressAutoHyphens w:val="0"/>
        <w:spacing w:after="160" w:line="259" w:lineRule="auto"/>
      </w:pPr>
      <w:r>
        <w:br w:type="page"/>
      </w:r>
    </w:p>
    <w:p w14:paraId="2C5C3B78" w14:textId="77777777" w:rsidR="00DB6415" w:rsidRPr="00DB6415" w:rsidRDefault="004E5A3D" w:rsidP="00DB6415">
      <w:pPr>
        <w:pStyle w:val="Heading1"/>
      </w:pPr>
      <w:bookmarkStart w:id="2" w:name="_Toc61442496"/>
      <w:r w:rsidRPr="00DB6415">
        <w:t xml:space="preserve">Real-time and delayed-time processing of </w:t>
      </w:r>
      <w:proofErr w:type="spellStart"/>
      <w:r w:rsidRPr="00DB6415">
        <w:t>microCAT</w:t>
      </w:r>
      <w:proofErr w:type="spellEnd"/>
      <w:r w:rsidRPr="00DB6415">
        <w:t xml:space="preserve"> </w:t>
      </w:r>
      <w:proofErr w:type="gramStart"/>
      <w:r w:rsidRPr="00DB6415">
        <w:t>data</w:t>
      </w:r>
      <w:bookmarkEnd w:id="2"/>
      <w:proofErr w:type="gramEnd"/>
    </w:p>
    <w:p w14:paraId="64CFF9E0" w14:textId="769AFE78" w:rsidR="00DB6415" w:rsidRPr="00DB6415" w:rsidRDefault="00DB6415" w:rsidP="00DB6415">
      <w:pPr>
        <w:pStyle w:val="Heading2"/>
      </w:pPr>
      <w:bookmarkStart w:id="3" w:name="_Toc61442497"/>
      <w:r w:rsidRPr="00DB6415">
        <w:t>Introduction</w:t>
      </w:r>
      <w:bookmarkEnd w:id="3"/>
    </w:p>
    <w:p w14:paraId="7EB5A95F" w14:textId="77777777" w:rsidR="004E5A3D" w:rsidRDefault="004E5A3D" w:rsidP="004E5A3D">
      <w:pPr>
        <w:spacing w:line="264" w:lineRule="auto"/>
      </w:pPr>
      <w:r>
        <w:t xml:space="preserve">→ calibration of the instruments is essential to obtain accurate measurements and minimize errors in the transport </w:t>
      </w:r>
      <w:proofErr w:type="gramStart"/>
      <w:r>
        <w:t>calculation</w:t>
      </w:r>
      <w:proofErr w:type="gramEnd"/>
    </w:p>
    <w:p w14:paraId="1A2FA683" w14:textId="77777777" w:rsidR="004E5A3D" w:rsidRDefault="004E5A3D" w:rsidP="004E5A3D">
      <w:pPr>
        <w:spacing w:line="264" w:lineRule="auto"/>
      </w:pPr>
      <w:r>
        <w:t xml:space="preserve">→ calibration data obtain for each moored CTD during intercalibration cast: Each moored CTD is attached to a shipboard CTD rosette frame and a deep cast is carried out prior to deployment and after the recovery of the moored instruments. During the cast, 12 bottle stops of 5 mins each are performed, from the bottom to the surface, </w:t>
      </w:r>
      <w:proofErr w:type="gramStart"/>
      <w:r>
        <w:t>in order to</w:t>
      </w:r>
      <w:proofErr w:type="gramEnd"/>
      <w:r>
        <w:t xml:space="preserve"> cover the different range of pressure of the </w:t>
      </w:r>
      <w:r>
        <w:lastRenderedPageBreak/>
        <w:t>moored instruments. The comparison with the 1Hz-bin averaged shipboard CTD data gives calibration coefficients for each sensor (T, C, P) on each moored instrument.</w:t>
      </w:r>
    </w:p>
    <w:p w14:paraId="3113B2F4" w14:textId="77777777" w:rsidR="004E5A3D" w:rsidRDefault="004E5A3D" w:rsidP="004E5A3D">
      <w:pPr>
        <w:spacing w:line="264" w:lineRule="auto"/>
      </w:pPr>
    </w:p>
    <w:p w14:paraId="5BC4F96E" w14:textId="77777777" w:rsidR="004E5A3D" w:rsidRDefault="004E5A3D" w:rsidP="004E5A3D">
      <w:pPr>
        <w:spacing w:line="264" w:lineRule="auto"/>
      </w:pPr>
      <w:r>
        <w:t>Outline of the processing stages:</w:t>
      </w:r>
    </w:p>
    <w:p w14:paraId="2EA1D30B" w14:textId="77777777" w:rsidR="004E5A3D" w:rsidRDefault="004E5A3D" w:rsidP="004E5A3D">
      <w:pPr>
        <w:spacing w:line="264" w:lineRule="auto"/>
      </w:pPr>
      <w:r>
        <w:t>- Initial processing setup: creation of a data processing metadata control file.</w:t>
      </w:r>
    </w:p>
    <w:p w14:paraId="112A1DEC" w14:textId="77777777" w:rsidR="004E5A3D" w:rsidRDefault="004E5A3D" w:rsidP="004E5A3D">
      <w:pPr>
        <w:spacing w:line="264" w:lineRule="auto"/>
      </w:pPr>
      <w:r>
        <w:t xml:space="preserve">- Raw data downloading and </w:t>
      </w:r>
      <w:proofErr w:type="gramStart"/>
      <w:r>
        <w:t>archiving</w:t>
      </w:r>
      <w:proofErr w:type="gramEnd"/>
    </w:p>
    <w:p w14:paraId="17CAA0CE" w14:textId="77777777" w:rsidR="004E5A3D" w:rsidRDefault="004E5A3D" w:rsidP="004E5A3D">
      <w:pPr>
        <w:spacing w:line="264" w:lineRule="auto"/>
      </w:pPr>
      <w:r>
        <w:t>- Conversion from instrument format to standard Rapid Data Base (RDB) format</w:t>
      </w:r>
    </w:p>
    <w:p w14:paraId="5387CFE8" w14:textId="77777777" w:rsidR="004E5A3D" w:rsidRDefault="004E5A3D" w:rsidP="004E5A3D">
      <w:pPr>
        <w:spacing w:line="264" w:lineRule="auto"/>
      </w:pPr>
      <w:r>
        <w:t xml:space="preserve">- Trimming of data record, basic </w:t>
      </w:r>
      <w:proofErr w:type="gramStart"/>
      <w:r>
        <w:t>statistics</w:t>
      </w:r>
      <w:proofErr w:type="gramEnd"/>
      <w:r>
        <w:t xml:space="preserve"> and summary plots</w:t>
      </w:r>
    </w:p>
    <w:p w14:paraId="1C3FE5A7" w14:textId="77777777" w:rsidR="004E5A3D" w:rsidRDefault="004E5A3D" w:rsidP="004E5A3D">
      <w:pPr>
        <w:spacing w:line="264" w:lineRule="auto"/>
      </w:pPr>
      <w:r>
        <w:t>- Calibrating and quality control of the moored CTD data:</w:t>
      </w:r>
    </w:p>
    <w:p w14:paraId="5A5A007F" w14:textId="77777777" w:rsidR="004E5A3D" w:rsidRDefault="004E5A3D" w:rsidP="004E5A3D">
      <w:pPr>
        <w:spacing w:line="264" w:lineRule="auto"/>
      </w:pPr>
      <w:r>
        <w:t xml:space="preserve">- Gridding of the data: creation of a lowpass filtered, regular gridded data </w:t>
      </w:r>
      <w:proofErr w:type="gramStart"/>
      <w:r>
        <w:t>set</w:t>
      </w:r>
      <w:proofErr w:type="gramEnd"/>
    </w:p>
    <w:p w14:paraId="49D1F741" w14:textId="77777777" w:rsidR="004E5A3D" w:rsidRDefault="004E5A3D" w:rsidP="004E5A3D">
      <w:pPr>
        <w:spacing w:line="264" w:lineRule="auto"/>
        <w:rPr>
          <w:b/>
          <w:bCs/>
        </w:rPr>
      </w:pPr>
    </w:p>
    <w:p w14:paraId="170760C4" w14:textId="77777777" w:rsidR="004E5A3D" w:rsidRDefault="004E5A3D" w:rsidP="004E5A3D">
      <w:pPr>
        <w:spacing w:line="264" w:lineRule="auto"/>
        <w:rPr>
          <w:b/>
          <w:bCs/>
        </w:rPr>
      </w:pPr>
      <w:r>
        <w:rPr>
          <w:b/>
          <w:bCs/>
        </w:rPr>
        <w:t>NOTE: the OSNAP data structure separates executable scripts (</w:t>
      </w:r>
      <w:proofErr w:type="spellStart"/>
      <w:r w:rsidRPr="00FE4C6E">
        <w:rPr>
          <w:b/>
          <w:bCs/>
          <w:i/>
          <w:iCs/>
        </w:rPr>
        <w:t>osnap</w:t>
      </w:r>
      <w:proofErr w:type="spellEnd"/>
      <w:r w:rsidRPr="00FE4C6E">
        <w:rPr>
          <w:b/>
          <w:bCs/>
          <w:i/>
          <w:iCs/>
        </w:rPr>
        <w:t>/exec</w:t>
      </w:r>
      <w:r>
        <w:rPr>
          <w:b/>
          <w:bCs/>
          <w:i/>
          <w:iCs/>
        </w:rPr>
        <w:t>/…</w:t>
      </w:r>
      <w:r>
        <w:rPr>
          <w:b/>
          <w:bCs/>
        </w:rPr>
        <w:t>) from output files (</w:t>
      </w:r>
      <w:proofErr w:type="spellStart"/>
      <w:r w:rsidRPr="00FE4C6E">
        <w:rPr>
          <w:b/>
          <w:bCs/>
          <w:i/>
          <w:iCs/>
        </w:rPr>
        <w:t>osnap</w:t>
      </w:r>
      <w:proofErr w:type="spellEnd"/>
      <w:r w:rsidRPr="00FE4C6E">
        <w:rPr>
          <w:b/>
          <w:bCs/>
          <w:i/>
          <w:iCs/>
        </w:rPr>
        <w:t>/data/moor/…</w:t>
      </w:r>
      <w:r w:rsidRPr="00FE4C6E">
        <w:rPr>
          <w:b/>
          <w:bCs/>
        </w:rPr>
        <w:t>)</w:t>
      </w:r>
      <w:r>
        <w:rPr>
          <w:b/>
          <w:bCs/>
        </w:rPr>
        <w:t xml:space="preserve">.  For clarity, file extensions for scripts are coloured </w:t>
      </w:r>
      <w:r w:rsidRPr="00FE4C6E">
        <w:rPr>
          <w:b/>
          <w:bCs/>
          <w:color w:val="FF0000"/>
        </w:rPr>
        <w:t>red</w:t>
      </w:r>
      <w:r>
        <w:rPr>
          <w:b/>
          <w:bCs/>
        </w:rPr>
        <w:t xml:space="preserve">, input files are coloured </w:t>
      </w:r>
      <w:r w:rsidRPr="00A30E43">
        <w:rPr>
          <w:b/>
          <w:bCs/>
          <w:color w:val="0070C0"/>
        </w:rPr>
        <w:t>blue</w:t>
      </w:r>
      <w:r>
        <w:rPr>
          <w:b/>
          <w:bCs/>
        </w:rPr>
        <w:t xml:space="preserve">, and output files are coloured </w:t>
      </w:r>
      <w:r w:rsidRPr="00A30E43">
        <w:rPr>
          <w:b/>
          <w:bCs/>
          <w:color w:val="00B050"/>
        </w:rPr>
        <w:t>green</w:t>
      </w:r>
      <w:r>
        <w:rPr>
          <w:b/>
          <w:bCs/>
        </w:rPr>
        <w:t xml:space="preserve">.  The output files of some scripts may become the input of a later script.  </w:t>
      </w:r>
      <w:proofErr w:type="gramStart"/>
      <w:r>
        <w:rPr>
          <w:b/>
          <w:bCs/>
        </w:rPr>
        <w:t>Hopefully</w:t>
      </w:r>
      <w:proofErr w:type="gramEnd"/>
      <w:r>
        <w:rPr>
          <w:b/>
          <w:bCs/>
        </w:rPr>
        <w:t xml:space="preserve"> this will make navigation of this document a little easier.</w:t>
      </w:r>
    </w:p>
    <w:p w14:paraId="1118051D" w14:textId="77777777" w:rsidR="004E5A3D" w:rsidRDefault="004E5A3D" w:rsidP="004E5A3D">
      <w:pPr>
        <w:spacing w:line="264" w:lineRule="auto"/>
      </w:pPr>
    </w:p>
    <w:p w14:paraId="39FBFAE1" w14:textId="55898C92" w:rsidR="004E5A3D" w:rsidRDefault="004E5A3D" w:rsidP="004E5A3D">
      <w:pPr>
        <w:pStyle w:val="Heading2"/>
      </w:pPr>
      <w:bookmarkStart w:id="4" w:name="_Toc61442498"/>
      <w:r>
        <w:t xml:space="preserve">Set up directory </w:t>
      </w:r>
      <w:proofErr w:type="gramStart"/>
      <w:r>
        <w:t>structure</w:t>
      </w:r>
      <w:bookmarkEnd w:id="4"/>
      <w:proofErr w:type="gramEnd"/>
    </w:p>
    <w:p w14:paraId="18E29861" w14:textId="77777777" w:rsidR="0046023D" w:rsidRPr="0046023D" w:rsidRDefault="0046023D" w:rsidP="0046023D">
      <w:pPr>
        <w:pStyle w:val="BodyText"/>
      </w:pPr>
    </w:p>
    <w:p w14:paraId="12D46587" w14:textId="77777777" w:rsidR="004E5A3D" w:rsidRDefault="004E5A3D" w:rsidP="0046023D">
      <w:pPr>
        <w:pStyle w:val="Heading3"/>
      </w:pPr>
      <w:bookmarkStart w:id="5" w:name="_Toc61442499"/>
      <w:r>
        <w:t>Processing scripts:</w:t>
      </w:r>
      <w:bookmarkEnd w:id="5"/>
    </w:p>
    <w:p w14:paraId="7947B312" w14:textId="2830532C" w:rsidR="004E5A3D" w:rsidRDefault="004E5A3D" w:rsidP="004E5A3D">
      <w:pPr>
        <w:spacing w:line="264" w:lineRule="auto"/>
        <w:rPr>
          <w:i/>
          <w:iCs/>
        </w:rPr>
      </w:pPr>
      <w:r>
        <w:t xml:space="preserve">a) If it </w:t>
      </w:r>
      <w:proofErr w:type="gramStart"/>
      <w:r>
        <w:t>doesn’t</w:t>
      </w:r>
      <w:proofErr w:type="gramEnd"/>
      <w:r>
        <w:t xml:space="preserve"> exist, create a directory </w:t>
      </w:r>
      <w:proofErr w:type="spellStart"/>
      <w:r w:rsidRPr="00A30E43">
        <w:rPr>
          <w:i/>
          <w:iCs/>
          <w:color w:val="FF0000"/>
        </w:rPr>
        <w:t>delayed_processing_script</w:t>
      </w:r>
      <w:proofErr w:type="spellEnd"/>
      <w:r w:rsidRPr="00A30E43">
        <w:rPr>
          <w:color w:val="FF0000"/>
        </w:rPr>
        <w:t xml:space="preserve"> </w:t>
      </w:r>
      <w:r>
        <w:t xml:space="preserve">in </w:t>
      </w:r>
      <w:proofErr w:type="spellStart"/>
      <w:r w:rsidRPr="00A30E43">
        <w:rPr>
          <w:i/>
          <w:iCs/>
          <w:color w:val="FF0000"/>
        </w:rPr>
        <w:t>osnap</w:t>
      </w:r>
      <w:proofErr w:type="spellEnd"/>
      <w:r w:rsidRPr="00A30E43">
        <w:rPr>
          <w:i/>
          <w:iCs/>
          <w:color w:val="FF0000"/>
        </w:rPr>
        <w:t xml:space="preserve">/exec/$cruise/ </w:t>
      </w:r>
      <w:r>
        <w:rPr>
          <w:iCs/>
        </w:rPr>
        <w:t>(from the previous cruise)</w:t>
      </w:r>
      <w:r>
        <w:rPr>
          <w:i/>
          <w:iCs/>
        </w:rPr>
        <w:t xml:space="preserve"> </w:t>
      </w:r>
    </w:p>
    <w:p w14:paraId="60F3741B" w14:textId="77777777" w:rsidR="0046023D" w:rsidRPr="00A353BD" w:rsidRDefault="0046023D" w:rsidP="004E5A3D">
      <w:pPr>
        <w:spacing w:line="264" w:lineRule="auto"/>
      </w:pPr>
    </w:p>
    <w:p w14:paraId="4EADC13C" w14:textId="0FFAEBAF" w:rsidR="004E5A3D" w:rsidRPr="0046023D" w:rsidRDefault="004E5A3D" w:rsidP="0046023D">
      <w:pPr>
        <w:pStyle w:val="Heading3"/>
      </w:pPr>
      <w:bookmarkStart w:id="6" w:name="_Toc61442500"/>
      <w:r w:rsidRPr="0046023D">
        <w:t>Shipboard calibration files</w:t>
      </w:r>
      <w:bookmarkEnd w:id="6"/>
    </w:p>
    <w:p w14:paraId="7ADAF2D6" w14:textId="77777777" w:rsidR="004E5A3D" w:rsidRDefault="004E5A3D" w:rsidP="0046023D">
      <w:pPr>
        <w:pStyle w:val="Heading4"/>
      </w:pPr>
      <w:r>
        <w:t xml:space="preserve">Cruise </w:t>
      </w:r>
      <w:proofErr w:type="spellStart"/>
      <w:r>
        <w:t>ctd</w:t>
      </w:r>
      <w:proofErr w:type="spellEnd"/>
      <w:r>
        <w:t xml:space="preserve"> files (</w:t>
      </w:r>
      <w:proofErr w:type="gramStart"/>
      <w:r>
        <w:t>pre and post deployment</w:t>
      </w:r>
      <w:proofErr w:type="gramEnd"/>
      <w:r>
        <w:t>)</w:t>
      </w:r>
    </w:p>
    <w:p w14:paraId="3CA2E5FE" w14:textId="77777777" w:rsidR="004E5A3D" w:rsidRDefault="004E5A3D" w:rsidP="004E5A3D">
      <w:pPr>
        <w:spacing w:line="264" w:lineRule="auto"/>
      </w:pPr>
      <w:r>
        <w:t xml:space="preserve">a) Create the directory for the cruise data: </w:t>
      </w:r>
      <w:proofErr w:type="spellStart"/>
      <w:r w:rsidRPr="00A30E43">
        <w:rPr>
          <w:i/>
          <w:iCs/>
          <w:color w:val="0070C0"/>
        </w:rPr>
        <w:t>osnap</w:t>
      </w:r>
      <w:proofErr w:type="spellEnd"/>
      <w:r w:rsidRPr="00A30E43">
        <w:rPr>
          <w:i/>
          <w:iCs/>
          <w:color w:val="0070C0"/>
        </w:rPr>
        <w:t>/</w:t>
      </w:r>
      <w:proofErr w:type="spellStart"/>
      <w:r w:rsidRPr="00A30E43">
        <w:rPr>
          <w:i/>
          <w:iCs/>
          <w:color w:val="0070C0"/>
        </w:rPr>
        <w:t>cruise_data</w:t>
      </w:r>
      <w:proofErr w:type="spellEnd"/>
      <w:r w:rsidRPr="00A30E43">
        <w:rPr>
          <w:i/>
          <w:iCs/>
          <w:color w:val="0070C0"/>
        </w:rPr>
        <w:t>/$cruise</w:t>
      </w:r>
    </w:p>
    <w:p w14:paraId="505E0AA1" w14:textId="77777777" w:rsidR="004E5A3D" w:rsidRPr="00A30E43" w:rsidRDefault="004E5A3D" w:rsidP="004E5A3D">
      <w:pPr>
        <w:spacing w:line="264" w:lineRule="auto"/>
        <w:rPr>
          <w:i/>
          <w:iCs/>
          <w:color w:val="0070C0"/>
        </w:rPr>
      </w:pPr>
      <w:r>
        <w:t xml:space="preserve">b) Copy the cruise data from the archive directory of the cruise data (e.g. </w:t>
      </w:r>
      <w:r w:rsidRPr="00117403">
        <w:t>M:\Mar_Phys\Cruises\DY078_079</w:t>
      </w:r>
      <w:proofErr w:type="gramStart"/>
      <w:r>
        <w:t>) ;</w:t>
      </w:r>
      <w:proofErr w:type="gramEnd"/>
      <w:r>
        <w:t xml:space="preserve"> Look at the previous year cruise to copy the same type of </w:t>
      </w:r>
      <w:proofErr w:type="spellStart"/>
      <w:r>
        <w:t>ctd</w:t>
      </w:r>
      <w:proofErr w:type="spellEnd"/>
      <w:r>
        <w:t xml:space="preserve"> files ( *_1hz.nc, *.</w:t>
      </w:r>
      <w:proofErr w:type="spellStart"/>
      <w:r>
        <w:t>ros</w:t>
      </w:r>
      <w:proofErr w:type="spellEnd"/>
      <w:r>
        <w:t xml:space="preserve"> and *_</w:t>
      </w:r>
      <w:proofErr w:type="spellStart"/>
      <w:r>
        <w:t>align_ctm.cnv</w:t>
      </w:r>
      <w:proofErr w:type="spellEnd"/>
      <w:r>
        <w:t xml:space="preserve">) for each </w:t>
      </w:r>
      <w:proofErr w:type="spellStart"/>
      <w:r>
        <w:t>caldip</w:t>
      </w:r>
      <w:proofErr w:type="spellEnd"/>
      <w:r>
        <w:t xml:space="preserve"> cast. The number of the </w:t>
      </w:r>
      <w:proofErr w:type="spellStart"/>
      <w:r>
        <w:t>caldip</w:t>
      </w:r>
      <w:proofErr w:type="spellEnd"/>
      <w:r>
        <w:t xml:space="preserve"> cast can be found in the cruise report or in </w:t>
      </w:r>
      <w:proofErr w:type="spellStart"/>
      <w:r w:rsidRPr="00A30E43">
        <w:rPr>
          <w:i/>
          <w:iCs/>
          <w:color w:val="0070C0"/>
        </w:rPr>
        <w:t>osnap</w:t>
      </w:r>
      <w:proofErr w:type="spellEnd"/>
      <w:r w:rsidRPr="00A30E43">
        <w:rPr>
          <w:i/>
          <w:iCs/>
          <w:color w:val="0070C0"/>
        </w:rPr>
        <w:t>\data\moor\</w:t>
      </w:r>
      <w:proofErr w:type="spellStart"/>
      <w:r w:rsidRPr="00A30E43">
        <w:rPr>
          <w:i/>
          <w:iCs/>
          <w:color w:val="0070C0"/>
        </w:rPr>
        <w:t>proc_calib</w:t>
      </w:r>
      <w:proofErr w:type="spellEnd"/>
      <w:r w:rsidRPr="00A30E43">
        <w:rPr>
          <w:i/>
          <w:iCs/>
          <w:color w:val="0070C0"/>
        </w:rPr>
        <w:t>\dy078\</w:t>
      </w:r>
      <w:proofErr w:type="spellStart"/>
      <w:r w:rsidRPr="00A30E43">
        <w:rPr>
          <w:i/>
          <w:iCs/>
          <w:color w:val="0070C0"/>
        </w:rPr>
        <w:t>cal_dip</w:t>
      </w:r>
      <w:proofErr w:type="spellEnd"/>
      <w:r w:rsidRPr="00A30E43">
        <w:rPr>
          <w:i/>
          <w:iCs/>
          <w:color w:val="0070C0"/>
        </w:rPr>
        <w:t xml:space="preserve"> (cast*info.dat).</w:t>
      </w:r>
    </w:p>
    <w:p w14:paraId="42CA95A9" w14:textId="77777777" w:rsidR="004E5A3D" w:rsidRDefault="004E5A3D" w:rsidP="004E5A3D">
      <w:pPr>
        <w:spacing w:line="264" w:lineRule="auto"/>
      </w:pPr>
    </w:p>
    <w:p w14:paraId="70DC3FB2" w14:textId="77777777" w:rsidR="004E5A3D" w:rsidRDefault="004E5A3D" w:rsidP="0046023D">
      <w:pPr>
        <w:pStyle w:val="Heading4"/>
      </w:pPr>
      <w:proofErr w:type="spellStart"/>
      <w:r>
        <w:t>Microcat</w:t>
      </w:r>
      <w:proofErr w:type="spellEnd"/>
      <w:r>
        <w:t xml:space="preserve"> </w:t>
      </w:r>
      <w:proofErr w:type="spellStart"/>
      <w:r>
        <w:t>caldip</w:t>
      </w:r>
      <w:proofErr w:type="spellEnd"/>
      <w:r>
        <w:t xml:space="preserve"> data</w:t>
      </w:r>
    </w:p>
    <w:p w14:paraId="4C847E8F" w14:textId="77777777" w:rsidR="004E5A3D" w:rsidRDefault="004E5A3D" w:rsidP="004E5A3D">
      <w:pPr>
        <w:spacing w:line="264" w:lineRule="auto"/>
      </w:pPr>
      <w:r>
        <w:t xml:space="preserve">a) create a </w:t>
      </w:r>
      <w:r>
        <w:rPr>
          <w:i/>
          <w:iCs/>
        </w:rPr>
        <w:t>cast???info.dat</w:t>
      </w:r>
      <w:r>
        <w:t xml:space="preserve"> file in </w:t>
      </w:r>
      <w:proofErr w:type="spellStart"/>
      <w:r w:rsidRPr="003879EE">
        <w:rPr>
          <w:i/>
          <w:iCs/>
          <w:color w:val="0070C0"/>
        </w:rPr>
        <w:t>osnap</w:t>
      </w:r>
      <w:proofErr w:type="spellEnd"/>
      <w:r w:rsidRPr="003879EE">
        <w:rPr>
          <w:i/>
          <w:iCs/>
          <w:color w:val="0070C0"/>
        </w:rPr>
        <w:t>/data/moor/</w:t>
      </w:r>
      <w:proofErr w:type="spellStart"/>
      <w:r w:rsidRPr="003879EE">
        <w:rPr>
          <w:i/>
          <w:iCs/>
          <w:color w:val="0070C0"/>
        </w:rPr>
        <w:t>proc_calib</w:t>
      </w:r>
      <w:proofErr w:type="spellEnd"/>
      <w:r w:rsidRPr="003879EE">
        <w:rPr>
          <w:i/>
          <w:iCs/>
          <w:color w:val="0070C0"/>
        </w:rPr>
        <w:t>/$cruise/</w:t>
      </w:r>
      <w:proofErr w:type="spellStart"/>
      <w:r w:rsidRPr="003879EE">
        <w:rPr>
          <w:i/>
          <w:iCs/>
          <w:color w:val="0070C0"/>
        </w:rPr>
        <w:t>cal_dip</w:t>
      </w:r>
      <w:proofErr w:type="spellEnd"/>
      <w:r w:rsidRPr="003879EE">
        <w:rPr>
          <w:i/>
          <w:iCs/>
          <w:color w:val="0070C0"/>
        </w:rPr>
        <w:t>/</w:t>
      </w:r>
      <w:r w:rsidRPr="003879EE">
        <w:rPr>
          <w:color w:val="0070C0"/>
        </w:rPr>
        <w:t xml:space="preserve"> </w:t>
      </w:r>
      <w:r>
        <w:t xml:space="preserve">for each </w:t>
      </w:r>
      <w:proofErr w:type="spellStart"/>
      <w:r>
        <w:t>caldip</w:t>
      </w:r>
      <w:proofErr w:type="spellEnd"/>
      <w:r>
        <w:t xml:space="preserve"> that summarizes </w:t>
      </w:r>
      <w:proofErr w:type="spellStart"/>
      <w:proofErr w:type="gramStart"/>
      <w:r>
        <w:t>informations</w:t>
      </w:r>
      <w:proofErr w:type="spellEnd"/>
      <w:proofErr w:type="gramEnd"/>
      <w:r>
        <w:t xml:space="preserve"> about each </w:t>
      </w:r>
      <w:proofErr w:type="spellStart"/>
      <w:r>
        <w:t>caldip</w:t>
      </w:r>
      <w:proofErr w:type="spellEnd"/>
      <w:r>
        <w:t xml:space="preserve"> CTD cast (location, time) and the serial numbers and the deployment periods of the lowered </w:t>
      </w:r>
      <w:proofErr w:type="spellStart"/>
      <w:r>
        <w:t>microcats</w:t>
      </w:r>
      <w:proofErr w:type="spellEnd"/>
      <w:r>
        <w:t>. The deployment period number is used later (part 6b) to create a metadata file of the mooring deployed during the deployment period.</w:t>
      </w:r>
    </w:p>
    <w:p w14:paraId="11F80733" w14:textId="77777777" w:rsidR="004E5A3D" w:rsidRDefault="004E5A3D" w:rsidP="004E5A3D">
      <w:pPr>
        <w:spacing w:line="264" w:lineRule="auto"/>
      </w:pPr>
      <w:r>
        <w:t xml:space="preserve">b) create the directories that will host the raw </w:t>
      </w:r>
      <w:proofErr w:type="spellStart"/>
      <w:r>
        <w:t>microcat</w:t>
      </w:r>
      <w:proofErr w:type="spellEnd"/>
      <w:r>
        <w:t xml:space="preserve"> data files for each CTD cast, </w:t>
      </w:r>
      <w:proofErr w:type="spellStart"/>
      <w:r w:rsidRPr="00C9549C">
        <w:rPr>
          <w:i/>
          <w:iCs/>
          <w:color w:val="0070C0"/>
        </w:rPr>
        <w:t>osnap</w:t>
      </w:r>
      <w:proofErr w:type="spellEnd"/>
      <w:r w:rsidRPr="00C9549C">
        <w:rPr>
          <w:i/>
          <w:iCs/>
          <w:color w:val="0070C0"/>
        </w:rPr>
        <w:t>/data/moor/raw/$cruise/</w:t>
      </w:r>
      <w:proofErr w:type="spellStart"/>
      <w:r w:rsidRPr="00C9549C">
        <w:rPr>
          <w:i/>
          <w:iCs/>
          <w:color w:val="0070C0"/>
        </w:rPr>
        <w:t>microcat_cal_dip</w:t>
      </w:r>
      <w:proofErr w:type="spellEnd"/>
      <w:r w:rsidRPr="00C9549C">
        <w:rPr>
          <w:i/>
          <w:iCs/>
          <w:color w:val="0070C0"/>
        </w:rPr>
        <w:t>/cast???</w:t>
      </w:r>
      <w:proofErr w:type="gramStart"/>
      <w:r w:rsidRPr="00C9549C">
        <w:rPr>
          <w:i/>
          <w:iCs/>
          <w:color w:val="0070C0"/>
        </w:rPr>
        <w:t xml:space="preserve">/  </w:t>
      </w:r>
      <w:r>
        <w:t>(</w:t>
      </w:r>
      <w:proofErr w:type="gramEnd"/>
      <w:r>
        <w:t>where</w:t>
      </w:r>
      <w:r>
        <w:rPr>
          <w:i/>
          <w:iCs/>
        </w:rPr>
        <w:t xml:space="preserve"> ???</w:t>
      </w:r>
      <w:r>
        <w:t xml:space="preserve">  is the cast number), and move in this directory the raw data file </w:t>
      </w:r>
      <w:proofErr w:type="gramStart"/>
      <w:r>
        <w:t>(.hex</w:t>
      </w:r>
      <w:proofErr w:type="gramEnd"/>
      <w:r>
        <w:t>, .</w:t>
      </w:r>
      <w:proofErr w:type="spellStart"/>
      <w:r>
        <w:t>cnv</w:t>
      </w:r>
      <w:proofErr w:type="spellEnd"/>
      <w:r>
        <w:t>, .xml, .</w:t>
      </w:r>
      <w:proofErr w:type="spellStart"/>
      <w:r>
        <w:t>xmlcon</w:t>
      </w:r>
      <w:proofErr w:type="spellEnd"/>
      <w:r>
        <w:t>, etc..)</w:t>
      </w:r>
    </w:p>
    <w:p w14:paraId="7338DB6F" w14:textId="77777777" w:rsidR="004E5A3D" w:rsidRDefault="004E5A3D" w:rsidP="004E5A3D">
      <w:pPr>
        <w:spacing w:line="264" w:lineRule="auto"/>
      </w:pPr>
    </w:p>
    <w:p w14:paraId="67471C18" w14:textId="77777777" w:rsidR="004E5A3D" w:rsidRDefault="004E5A3D" w:rsidP="004E5A3D">
      <w:pPr>
        <w:pStyle w:val="Heading4"/>
        <w:keepLines w:val="0"/>
        <w:numPr>
          <w:ilvl w:val="3"/>
          <w:numId w:val="4"/>
        </w:numPr>
        <w:suppressAutoHyphens w:val="0"/>
        <w:spacing w:before="120" w:after="120" w:line="264" w:lineRule="auto"/>
        <w:ind w:left="0" w:firstLine="0"/>
      </w:pPr>
      <w:proofErr w:type="spellStart"/>
      <w:r>
        <w:t>Microcat</w:t>
      </w:r>
      <w:proofErr w:type="spellEnd"/>
      <w:r>
        <w:t xml:space="preserve"> deployment files</w:t>
      </w:r>
    </w:p>
    <w:p w14:paraId="2E0DBEC7" w14:textId="77777777" w:rsidR="004E5A3D" w:rsidRDefault="004E5A3D" w:rsidP="004E5A3D">
      <w:pPr>
        <w:spacing w:line="264" w:lineRule="auto"/>
      </w:pPr>
      <w:r>
        <w:t xml:space="preserve">a) creation of a data processing control file </w:t>
      </w:r>
      <w:r>
        <w:rPr>
          <w:i/>
          <w:iCs/>
        </w:rPr>
        <w:t>$moorname$</w:t>
      </w:r>
      <w:proofErr w:type="gramStart"/>
      <w:r>
        <w:rPr>
          <w:i/>
          <w:iCs/>
        </w:rPr>
        <w:t xml:space="preserve">info.dat </w:t>
      </w:r>
      <w:r>
        <w:t xml:space="preserve"> for</w:t>
      </w:r>
      <w:proofErr w:type="gramEnd"/>
      <w:r>
        <w:t xml:space="preserve"> each mooring in the directory  </w:t>
      </w:r>
      <w:proofErr w:type="spellStart"/>
      <w:r w:rsidRPr="00C9549C">
        <w:rPr>
          <w:i/>
          <w:iCs/>
          <w:color w:val="0070C0"/>
        </w:rPr>
        <w:t>osnap</w:t>
      </w:r>
      <w:proofErr w:type="spellEnd"/>
      <w:r w:rsidRPr="00C9549C">
        <w:rPr>
          <w:i/>
          <w:iCs/>
          <w:color w:val="0070C0"/>
        </w:rPr>
        <w:t>/data/moor/proc/$</w:t>
      </w:r>
      <w:proofErr w:type="spellStart"/>
      <w:r w:rsidRPr="00C9549C">
        <w:rPr>
          <w:i/>
          <w:iCs/>
          <w:color w:val="0070C0"/>
        </w:rPr>
        <w:t>moorname</w:t>
      </w:r>
      <w:proofErr w:type="spellEnd"/>
      <w:r w:rsidRPr="00C9549C">
        <w:rPr>
          <w:i/>
          <w:iCs/>
          <w:color w:val="0070C0"/>
        </w:rPr>
        <w:t>$</w:t>
      </w:r>
      <w:r>
        <w:t xml:space="preserve">. The </w:t>
      </w:r>
      <w:r>
        <w:rPr>
          <w:i/>
          <w:iCs/>
        </w:rPr>
        <w:t>$moorname$info.dat</w:t>
      </w:r>
      <w:r>
        <w:t xml:space="preserve"> file contains metadata for mooring position (</w:t>
      </w:r>
      <w:proofErr w:type="spellStart"/>
      <w:r>
        <w:t>lon</w:t>
      </w:r>
      <w:proofErr w:type="spellEnd"/>
      <w:r>
        <w:t xml:space="preserve">, </w:t>
      </w:r>
      <w:proofErr w:type="spellStart"/>
      <w:r>
        <w:t>lat</w:t>
      </w:r>
      <w:proofErr w:type="spellEnd"/>
      <w:r>
        <w:t xml:space="preserve">, </w:t>
      </w:r>
      <w:proofErr w:type="spellStart"/>
      <w:r>
        <w:t>waterdepth</w:t>
      </w:r>
      <w:proofErr w:type="spellEnd"/>
      <w:r>
        <w:t xml:space="preserve"> and mean magnetic deviation during the deployment), deployment period, nominal </w:t>
      </w:r>
      <w:proofErr w:type="gramStart"/>
      <w:r>
        <w:t>depths</w:t>
      </w:r>
      <w:proofErr w:type="gramEnd"/>
      <w:r>
        <w:t xml:space="preserve"> and serial numbers of each instrument. *see previous cruise folder for an example.</w:t>
      </w:r>
    </w:p>
    <w:p w14:paraId="605CAE02" w14:textId="77777777" w:rsidR="004E5A3D" w:rsidRDefault="004E5A3D" w:rsidP="004E5A3D">
      <w:pPr>
        <w:spacing w:line="264" w:lineRule="auto"/>
      </w:pPr>
      <w:r>
        <w:t>b) copy the raw SBE37 files (with .</w:t>
      </w:r>
      <w:proofErr w:type="spellStart"/>
      <w:r>
        <w:t>cnv</w:t>
      </w:r>
      <w:proofErr w:type="spellEnd"/>
      <w:r>
        <w:t xml:space="preserve"> files) in the directory </w:t>
      </w:r>
      <w:proofErr w:type="spellStart"/>
      <w:r w:rsidRPr="00C9549C">
        <w:rPr>
          <w:i/>
          <w:iCs/>
          <w:color w:val="0070C0"/>
        </w:rPr>
        <w:t>osnap</w:t>
      </w:r>
      <w:proofErr w:type="spellEnd"/>
      <w:r w:rsidRPr="00C9549C">
        <w:rPr>
          <w:i/>
          <w:iCs/>
          <w:color w:val="0070C0"/>
        </w:rPr>
        <w:t>/data/moor/raw/$cruise/</w:t>
      </w:r>
      <w:proofErr w:type="spellStart"/>
      <w:r w:rsidRPr="00C9549C">
        <w:rPr>
          <w:i/>
          <w:iCs/>
          <w:color w:val="0070C0"/>
        </w:rPr>
        <w:t>microcat</w:t>
      </w:r>
      <w:proofErr w:type="spellEnd"/>
      <w:r w:rsidRPr="00C9549C">
        <w:rPr>
          <w:i/>
          <w:iCs/>
          <w:color w:val="0070C0"/>
        </w:rPr>
        <w:t>/</w:t>
      </w:r>
      <w:r>
        <w:rPr>
          <w:i/>
          <w:iCs/>
        </w:rPr>
        <w:t xml:space="preserve">. </w:t>
      </w:r>
      <w:r>
        <w:t>If the raw .</w:t>
      </w:r>
      <w:proofErr w:type="spellStart"/>
      <w:r>
        <w:t>cnv</w:t>
      </w:r>
      <w:proofErr w:type="spellEnd"/>
      <w:r>
        <w:t xml:space="preserve"> files are not named as </w:t>
      </w:r>
      <w:r>
        <w:rPr>
          <w:i/>
          <w:iCs/>
        </w:rPr>
        <w:t>$</w:t>
      </w:r>
      <w:proofErr w:type="spellStart"/>
      <w:r>
        <w:rPr>
          <w:i/>
          <w:iCs/>
        </w:rPr>
        <w:t>serialnumber_data.cnv</w:t>
      </w:r>
      <w:proofErr w:type="spellEnd"/>
      <w:r>
        <w:t>, rename them.</w:t>
      </w:r>
    </w:p>
    <w:p w14:paraId="5E8C7B23" w14:textId="77777777" w:rsidR="004E5A3D" w:rsidRDefault="004E5A3D" w:rsidP="004E5A3D">
      <w:pPr>
        <w:spacing w:line="264" w:lineRule="auto"/>
      </w:pPr>
    </w:p>
    <w:p w14:paraId="4E5CC395" w14:textId="77777777" w:rsidR="004E5A3D" w:rsidRDefault="004E5A3D" w:rsidP="004E5A3D">
      <w:pPr>
        <w:spacing w:line="264" w:lineRule="auto"/>
      </w:pPr>
    </w:p>
    <w:p w14:paraId="57C80B1C" w14:textId="77777777" w:rsidR="004E5A3D" w:rsidRDefault="004E5A3D" w:rsidP="004E5A3D">
      <w:pPr>
        <w:pStyle w:val="Heading4"/>
        <w:keepLines w:val="0"/>
        <w:numPr>
          <w:ilvl w:val="3"/>
          <w:numId w:val="4"/>
        </w:numPr>
        <w:suppressAutoHyphens w:val="0"/>
        <w:spacing w:before="120" w:after="120" w:line="264" w:lineRule="auto"/>
        <w:ind w:left="0" w:firstLine="0"/>
      </w:pPr>
      <w:r>
        <w:t xml:space="preserve">Start and Set-up </w:t>
      </w:r>
      <w:proofErr w:type="spellStart"/>
      <w:r>
        <w:t>Matlab</w:t>
      </w:r>
      <w:proofErr w:type="spellEnd"/>
    </w:p>
    <w:p w14:paraId="305F252A" w14:textId="77777777" w:rsidR="004E5A3D" w:rsidRDefault="004E5A3D" w:rsidP="004E5A3D">
      <w:pPr>
        <w:spacing w:line="264" w:lineRule="auto"/>
      </w:pPr>
      <w:r>
        <w:t xml:space="preserve">a) Open in a terminal and go in the root mooring processing directory (e.g.: </w:t>
      </w:r>
      <w:proofErr w:type="spellStart"/>
      <w:r>
        <w:rPr>
          <w:i/>
          <w:iCs/>
        </w:rPr>
        <w:t>OSNAP_mooring_data_processing</w:t>
      </w:r>
      <w:proofErr w:type="spellEnd"/>
      <w:r>
        <w:rPr>
          <w:i/>
          <w:iCs/>
        </w:rPr>
        <w:t>/</w:t>
      </w:r>
      <w:proofErr w:type="spellStart"/>
      <w:r>
        <w:rPr>
          <w:i/>
          <w:iCs/>
        </w:rPr>
        <w:t>osnap</w:t>
      </w:r>
      <w:proofErr w:type="spellEnd"/>
      <w:proofErr w:type="gramStart"/>
      <w:r>
        <w:rPr>
          <w:i/>
          <w:iCs/>
        </w:rPr>
        <w:t xml:space="preserve">/ </w:t>
      </w:r>
      <w:r>
        <w:t>)</w:t>
      </w:r>
      <w:proofErr w:type="gramEnd"/>
      <w:r>
        <w:t xml:space="preserve">. Check that in the top of the </w:t>
      </w:r>
      <w:proofErr w:type="spellStart"/>
      <w:r>
        <w:rPr>
          <w:i/>
          <w:iCs/>
        </w:rPr>
        <w:t>startup.m</w:t>
      </w:r>
      <w:proofErr w:type="spellEnd"/>
      <w:r>
        <w:t xml:space="preserve"> file a “cd” command is sending you in the cruise directory you want to process (</w:t>
      </w:r>
      <w:proofErr w:type="gramStart"/>
      <w:r>
        <w:t>e.g.</w:t>
      </w:r>
      <w:proofErr w:type="gramEnd"/>
      <w:r>
        <w:t xml:space="preserve"> </w:t>
      </w:r>
      <w:r>
        <w:rPr>
          <w:i/>
          <w:iCs/>
        </w:rPr>
        <w:t>cd exec/pe400</w:t>
      </w:r>
      <w:r>
        <w:t xml:space="preserve">). Once </w:t>
      </w:r>
      <w:proofErr w:type="spellStart"/>
      <w:r>
        <w:t>matlab</w:t>
      </w:r>
      <w:proofErr w:type="spellEnd"/>
      <w:r>
        <w:t xml:space="preserve"> started under the </w:t>
      </w:r>
      <w:proofErr w:type="spellStart"/>
      <w:r>
        <w:rPr>
          <w:i/>
          <w:iCs/>
        </w:rPr>
        <w:t>osnap</w:t>
      </w:r>
      <w:proofErr w:type="spellEnd"/>
      <w:r>
        <w:rPr>
          <w:i/>
          <w:iCs/>
        </w:rPr>
        <w:t xml:space="preserve">/ </w:t>
      </w:r>
      <w:r>
        <w:t xml:space="preserve">directory the </w:t>
      </w:r>
      <w:proofErr w:type="spellStart"/>
      <w:r>
        <w:rPr>
          <w:i/>
          <w:iCs/>
        </w:rPr>
        <w:t>startup.m</w:t>
      </w:r>
      <w:proofErr w:type="spellEnd"/>
      <w:r>
        <w:t xml:space="preserve"> file should move you in the cruise directory you are interested in. In the cruise directory </w:t>
      </w:r>
      <w:proofErr w:type="spellStart"/>
      <w:r w:rsidRPr="000E1124">
        <w:rPr>
          <w:i/>
          <w:iCs/>
          <w:color w:val="FF0000"/>
        </w:rPr>
        <w:t>osnap</w:t>
      </w:r>
      <w:proofErr w:type="spellEnd"/>
      <w:r w:rsidRPr="000E1124">
        <w:rPr>
          <w:i/>
          <w:iCs/>
          <w:color w:val="FF0000"/>
        </w:rPr>
        <w:t>/exec/$cruise/</w:t>
      </w:r>
      <w:r w:rsidRPr="000E1124">
        <w:rPr>
          <w:color w:val="FF0000"/>
        </w:rPr>
        <w:t>,</w:t>
      </w:r>
      <w:r>
        <w:t xml:space="preserve"> another </w:t>
      </w:r>
      <w:proofErr w:type="spellStart"/>
      <w:r>
        <w:rPr>
          <w:i/>
          <w:iCs/>
        </w:rPr>
        <w:t>startup.m</w:t>
      </w:r>
      <w:proofErr w:type="spellEnd"/>
      <w:r>
        <w:t xml:space="preserve"> file should be present, generating the different path related to the cruise data.</w:t>
      </w:r>
    </w:p>
    <w:p w14:paraId="4D2176A0" w14:textId="77777777" w:rsidR="004E5A3D" w:rsidRDefault="004E5A3D" w:rsidP="004E5A3D">
      <w:pPr>
        <w:spacing w:line="264" w:lineRule="auto"/>
      </w:pPr>
    </w:p>
    <w:p w14:paraId="17D0C513" w14:textId="77777777" w:rsidR="004E5A3D" w:rsidRDefault="004E5A3D" w:rsidP="0054381D">
      <w:pPr>
        <w:pStyle w:val="Heading2"/>
      </w:pPr>
      <w:bookmarkStart w:id="7" w:name="_Toc61442501"/>
      <w:r>
        <w:t xml:space="preserve">Processing of the moored </w:t>
      </w:r>
      <w:proofErr w:type="spellStart"/>
      <w:r>
        <w:t>microcat</w:t>
      </w:r>
      <w:bookmarkEnd w:id="7"/>
      <w:proofErr w:type="spellEnd"/>
    </w:p>
    <w:p w14:paraId="3F25216D" w14:textId="77777777" w:rsidR="004E5A3D" w:rsidRPr="000E1124" w:rsidRDefault="004E5A3D" w:rsidP="004E5A3D">
      <w:pPr>
        <w:spacing w:line="264" w:lineRule="auto"/>
        <w:rPr>
          <w:color w:val="00B050"/>
        </w:rPr>
      </w:pPr>
      <w:r>
        <w:t xml:space="preserve">a) </w:t>
      </w:r>
      <w:r>
        <w:rPr>
          <w:u w:val="single"/>
        </w:rPr>
        <w:t>Stage 1</w:t>
      </w:r>
      <w:r>
        <w:t xml:space="preserve">: Edit (paths to the data, mooring name, year of the first measurement) and run the script </w:t>
      </w:r>
      <w:proofErr w:type="spellStart"/>
      <w:r w:rsidRPr="000E1124">
        <w:rPr>
          <w:i/>
          <w:iCs/>
          <w:color w:val="FF0000"/>
        </w:rPr>
        <w:t>osnap</w:t>
      </w:r>
      <w:proofErr w:type="spellEnd"/>
      <w:r w:rsidRPr="000E1124">
        <w:rPr>
          <w:i/>
          <w:iCs/>
          <w:color w:val="FF0000"/>
        </w:rPr>
        <w:t>/exec/$cruise/stage1/</w:t>
      </w:r>
      <w:proofErr w:type="spellStart"/>
      <w:r w:rsidRPr="000E1124">
        <w:rPr>
          <w:i/>
          <w:iCs/>
          <w:color w:val="FF0000"/>
        </w:rPr>
        <w:t>microcat</w:t>
      </w:r>
      <w:proofErr w:type="spellEnd"/>
      <w:r w:rsidRPr="000E1124">
        <w:rPr>
          <w:i/>
          <w:iCs/>
          <w:color w:val="FF0000"/>
        </w:rPr>
        <w:t>/mc_call_2_$cruise.</w:t>
      </w:r>
      <w:proofErr w:type="gramStart"/>
      <w:r w:rsidRPr="000E1124">
        <w:rPr>
          <w:i/>
          <w:iCs/>
          <w:color w:val="FF0000"/>
        </w:rPr>
        <w:t>m</w:t>
      </w:r>
      <w:r>
        <w:rPr>
          <w:i/>
          <w:iCs/>
        </w:rPr>
        <w:t xml:space="preserve"> </w:t>
      </w:r>
      <w:r>
        <w:t>:</w:t>
      </w:r>
      <w:proofErr w:type="gramEnd"/>
      <w:r>
        <w:t xml:space="preserve"> convert the raw data to RDB formatted file .raw for an entire mooring. The processed data are stored in </w:t>
      </w:r>
      <w:proofErr w:type="spellStart"/>
      <w:r w:rsidRPr="000E1124">
        <w:rPr>
          <w:i/>
          <w:iCs/>
          <w:color w:val="00B050"/>
        </w:rPr>
        <w:t>osnap</w:t>
      </w:r>
      <w:proofErr w:type="spellEnd"/>
      <w:r w:rsidRPr="000E1124">
        <w:rPr>
          <w:i/>
          <w:iCs/>
          <w:color w:val="00B050"/>
        </w:rPr>
        <w:t>/data/moor/proc/$moor/</w:t>
      </w:r>
      <w:proofErr w:type="spellStart"/>
      <w:r w:rsidRPr="000E1124">
        <w:rPr>
          <w:i/>
          <w:iCs/>
          <w:color w:val="00B050"/>
        </w:rPr>
        <w:t>microcat</w:t>
      </w:r>
      <w:proofErr w:type="spellEnd"/>
      <w:r w:rsidRPr="000E1124">
        <w:rPr>
          <w:i/>
          <w:iCs/>
          <w:color w:val="00B050"/>
        </w:rPr>
        <w:t>/</w:t>
      </w:r>
    </w:p>
    <w:p w14:paraId="0E801CEE" w14:textId="77777777" w:rsidR="004E5A3D" w:rsidRDefault="004E5A3D" w:rsidP="004E5A3D">
      <w:pPr>
        <w:spacing w:line="264" w:lineRule="auto"/>
      </w:pPr>
      <w:r>
        <w:t xml:space="preserve">b) </w:t>
      </w:r>
      <w:r>
        <w:rPr>
          <w:u w:val="single"/>
        </w:rPr>
        <w:t>Stage 2</w:t>
      </w:r>
      <w:r>
        <w:t xml:space="preserve">: Check that the deployment time and recovery time are accurate in the corresponding </w:t>
      </w:r>
      <w:r w:rsidRPr="000E1124">
        <w:rPr>
          <w:i/>
          <w:iCs/>
          <w:color w:val="0070C0"/>
        </w:rPr>
        <w:t>$</w:t>
      </w:r>
      <w:proofErr w:type="spellStart"/>
      <w:r w:rsidRPr="000E1124">
        <w:rPr>
          <w:i/>
          <w:iCs/>
          <w:color w:val="0070C0"/>
        </w:rPr>
        <w:t>osnap</w:t>
      </w:r>
      <w:proofErr w:type="spellEnd"/>
      <w:r w:rsidRPr="000E1124">
        <w:rPr>
          <w:i/>
          <w:iCs/>
          <w:color w:val="0070C0"/>
        </w:rPr>
        <w:t xml:space="preserve">/data/moor/proc/$moor/moor_info.dat </w:t>
      </w:r>
      <w:r>
        <w:t xml:space="preserve">file, then edit and run </w:t>
      </w:r>
      <w:proofErr w:type="spellStart"/>
      <w:r w:rsidRPr="000E1124">
        <w:rPr>
          <w:i/>
          <w:iCs/>
          <w:color w:val="FF0000"/>
        </w:rPr>
        <w:t>osnap</w:t>
      </w:r>
      <w:proofErr w:type="spellEnd"/>
      <w:r w:rsidRPr="000E1124">
        <w:rPr>
          <w:i/>
          <w:iCs/>
          <w:color w:val="FF0000"/>
        </w:rPr>
        <w:t>/exec/$cruise/ stage2/</w:t>
      </w:r>
      <w:proofErr w:type="spellStart"/>
      <w:r w:rsidRPr="000E1124">
        <w:rPr>
          <w:i/>
          <w:iCs/>
          <w:color w:val="FF0000"/>
        </w:rPr>
        <w:t>microcat</w:t>
      </w:r>
      <w:proofErr w:type="spellEnd"/>
      <w:r w:rsidRPr="000E1124">
        <w:rPr>
          <w:i/>
          <w:iCs/>
          <w:color w:val="FF0000"/>
        </w:rPr>
        <w:t>/microcat_raw2use_003_with_</w:t>
      </w:r>
      <w:proofErr w:type="gramStart"/>
      <w:r w:rsidRPr="000E1124">
        <w:rPr>
          <w:i/>
          <w:iCs/>
          <w:color w:val="FF0000"/>
        </w:rPr>
        <w:t xml:space="preserve">ODO.m </w:t>
      </w:r>
      <w:r w:rsidRPr="000E1124">
        <w:rPr>
          <w:color w:val="FF0000"/>
        </w:rPr>
        <w:t>.</w:t>
      </w:r>
      <w:proofErr w:type="gramEnd"/>
      <w:r w:rsidRPr="000E1124">
        <w:rPr>
          <w:color w:val="FF0000"/>
        </w:rPr>
        <w:t xml:space="preserve"> </w:t>
      </w:r>
      <w:r>
        <w:t xml:space="preserve">This script generates </w:t>
      </w:r>
      <w:r>
        <w:rPr>
          <w:i/>
          <w:iCs/>
        </w:rPr>
        <w:t>.use</w:t>
      </w:r>
      <w:r>
        <w:t xml:space="preserve"> files (launching and recovery period removed) </w:t>
      </w:r>
      <w:r w:rsidRPr="000E1124">
        <w:rPr>
          <w:color w:val="00B050"/>
        </w:rPr>
        <w:t xml:space="preserve">in </w:t>
      </w:r>
      <w:proofErr w:type="spellStart"/>
      <w:r w:rsidRPr="000E1124">
        <w:rPr>
          <w:i/>
          <w:iCs/>
          <w:color w:val="00B050"/>
        </w:rPr>
        <w:t>osnap</w:t>
      </w:r>
      <w:proofErr w:type="spellEnd"/>
      <w:r w:rsidRPr="000E1124">
        <w:rPr>
          <w:i/>
          <w:iCs/>
          <w:color w:val="00B050"/>
        </w:rPr>
        <w:t>/data/moor/proc/$moor/</w:t>
      </w:r>
      <w:proofErr w:type="spellStart"/>
      <w:r w:rsidRPr="000E1124">
        <w:rPr>
          <w:i/>
          <w:iCs/>
          <w:color w:val="00B050"/>
        </w:rPr>
        <w:t>microcat</w:t>
      </w:r>
      <w:proofErr w:type="spellEnd"/>
      <w:proofErr w:type="gramStart"/>
      <w:r w:rsidRPr="000E1124">
        <w:rPr>
          <w:i/>
          <w:iCs/>
          <w:color w:val="00B050"/>
        </w:rPr>
        <w:t>/</w:t>
      </w:r>
      <w:r w:rsidRPr="000E1124">
        <w:rPr>
          <w:color w:val="00B050"/>
        </w:rPr>
        <w:t xml:space="preserve"> </w:t>
      </w:r>
      <w:r>
        <w:t>.</w:t>
      </w:r>
      <w:proofErr w:type="gramEnd"/>
      <w:r>
        <w:t xml:space="preserve"> The script also creates data overview sheet including basic statistics, and produces summary plots, including 2-day low-pass plots.</w:t>
      </w:r>
    </w:p>
    <w:p w14:paraId="63E29121" w14:textId="77777777" w:rsidR="004E5A3D" w:rsidRDefault="004E5A3D" w:rsidP="004E5A3D">
      <w:pPr>
        <w:spacing w:line="264" w:lineRule="auto"/>
      </w:pPr>
    </w:p>
    <w:p w14:paraId="05E68173" w14:textId="77777777" w:rsidR="004E5A3D" w:rsidRDefault="004E5A3D" w:rsidP="0054381D">
      <w:pPr>
        <w:pStyle w:val="Heading2"/>
      </w:pPr>
      <w:bookmarkStart w:id="8" w:name="_Toc61442502"/>
      <w:r>
        <w:t xml:space="preserve">Lowered </w:t>
      </w:r>
      <w:proofErr w:type="spellStart"/>
      <w:r>
        <w:t>microcat</w:t>
      </w:r>
      <w:proofErr w:type="spellEnd"/>
      <w:r>
        <w:t xml:space="preserve"> processing after the shipboard calibration casts</w:t>
      </w:r>
      <w:bookmarkEnd w:id="8"/>
    </w:p>
    <w:p w14:paraId="7700BFD0" w14:textId="77777777" w:rsidR="004E5A3D" w:rsidRDefault="004E5A3D" w:rsidP="004E5A3D">
      <w:pPr>
        <w:pStyle w:val="BodyText"/>
        <w:spacing w:line="264" w:lineRule="auto"/>
        <w:rPr>
          <w:highlight w:val="white"/>
        </w:rPr>
      </w:pPr>
      <w:r>
        <w:rPr>
          <w:highlight w:val="white"/>
        </w:rPr>
        <w:t xml:space="preserve">The script </w:t>
      </w:r>
      <w:proofErr w:type="spellStart"/>
      <w:r w:rsidRPr="00987031">
        <w:rPr>
          <w:i/>
          <w:iCs/>
          <w:color w:val="FF0000"/>
          <w:highlight w:val="white"/>
        </w:rPr>
        <w:t>osnap</w:t>
      </w:r>
      <w:proofErr w:type="spellEnd"/>
      <w:r w:rsidRPr="00987031">
        <w:rPr>
          <w:i/>
          <w:iCs/>
          <w:color w:val="FF0000"/>
          <w:highlight w:val="white"/>
        </w:rPr>
        <w:t>/</w:t>
      </w:r>
      <w:r w:rsidRPr="00987031">
        <w:rPr>
          <w:i/>
          <w:iCs/>
          <w:color w:val="FF0000"/>
        </w:rPr>
        <w:t>exec/</w:t>
      </w:r>
      <w:r w:rsidRPr="00A30E43">
        <w:rPr>
          <w:i/>
          <w:iCs/>
          <w:color w:val="FF0000"/>
        </w:rPr>
        <w:t>$cruise</w:t>
      </w:r>
      <w:r w:rsidRPr="00987031">
        <w:rPr>
          <w:i/>
          <w:iCs/>
          <w:color w:val="FF0000"/>
        </w:rPr>
        <w:t>/stage1/</w:t>
      </w:r>
      <w:proofErr w:type="spellStart"/>
      <w:r w:rsidRPr="00987031">
        <w:rPr>
          <w:i/>
          <w:iCs/>
          <w:color w:val="FF0000"/>
        </w:rPr>
        <w:t>microcat</w:t>
      </w:r>
      <w:proofErr w:type="spellEnd"/>
      <w:r w:rsidRPr="00987031">
        <w:rPr>
          <w:i/>
          <w:iCs/>
          <w:color w:val="FF0000"/>
          <w:highlight w:val="white"/>
        </w:rPr>
        <w:t xml:space="preserve">/mc_call_caldip_v4b.m </w:t>
      </w:r>
      <w:r>
        <w:rPr>
          <w:highlight w:val="white"/>
        </w:rPr>
        <w:t xml:space="preserve">loads: </w:t>
      </w:r>
      <w:proofErr w:type="spellStart"/>
      <w:r>
        <w:rPr>
          <w:highlight w:val="white"/>
        </w:rPr>
        <w:t>i</w:t>
      </w:r>
      <w:proofErr w:type="spellEnd"/>
      <w:r>
        <w:rPr>
          <w:highlight w:val="white"/>
        </w:rPr>
        <w:t xml:space="preserve">) the raw </w:t>
      </w:r>
      <w:proofErr w:type="spellStart"/>
      <w:r>
        <w:rPr>
          <w:highlight w:val="white"/>
        </w:rPr>
        <w:t>microcat</w:t>
      </w:r>
      <w:proofErr w:type="spellEnd"/>
      <w:r>
        <w:rPr>
          <w:highlight w:val="white"/>
        </w:rPr>
        <w:t xml:space="preserve"> data located in </w:t>
      </w:r>
      <w:proofErr w:type="spellStart"/>
      <w:r w:rsidRPr="00987031">
        <w:rPr>
          <w:i/>
          <w:iCs/>
          <w:color w:val="0070C0"/>
          <w:highlight w:val="white"/>
        </w:rPr>
        <w:t>osnap</w:t>
      </w:r>
      <w:proofErr w:type="spellEnd"/>
      <w:r w:rsidRPr="00987031">
        <w:rPr>
          <w:i/>
          <w:iCs/>
          <w:color w:val="0070C0"/>
          <w:highlight w:val="white"/>
        </w:rPr>
        <w:t>/data/moor/raw/$cruise/</w:t>
      </w:r>
      <w:proofErr w:type="spellStart"/>
      <w:r w:rsidRPr="00987031">
        <w:rPr>
          <w:i/>
          <w:iCs/>
          <w:color w:val="0070C0"/>
          <w:highlight w:val="white"/>
        </w:rPr>
        <w:t>microcat_cal_dip</w:t>
      </w:r>
      <w:proofErr w:type="spellEnd"/>
      <w:r w:rsidRPr="00987031">
        <w:rPr>
          <w:i/>
          <w:iCs/>
          <w:color w:val="0070C0"/>
          <w:highlight w:val="white"/>
        </w:rPr>
        <w:t>/$</w:t>
      </w:r>
      <w:proofErr w:type="spellStart"/>
      <w:r w:rsidRPr="00987031">
        <w:rPr>
          <w:i/>
          <w:iCs/>
          <w:color w:val="0070C0"/>
          <w:highlight w:val="white"/>
        </w:rPr>
        <w:t>castnber</w:t>
      </w:r>
      <w:proofErr w:type="spellEnd"/>
      <w:r w:rsidRPr="00987031">
        <w:rPr>
          <w:i/>
          <w:iCs/>
          <w:color w:val="0070C0"/>
          <w:highlight w:val="white"/>
        </w:rPr>
        <w:t>/</w:t>
      </w:r>
      <w:r>
        <w:rPr>
          <w:i/>
          <w:iCs/>
          <w:highlight w:val="white"/>
        </w:rPr>
        <w:t xml:space="preserve"> </w:t>
      </w:r>
      <w:r w:rsidRPr="00BB7439">
        <w:rPr>
          <w:iCs/>
          <w:highlight w:val="white"/>
        </w:rPr>
        <w:t>, ii)</w:t>
      </w:r>
      <w:r>
        <w:rPr>
          <w:i/>
          <w:iCs/>
          <w:highlight w:val="white"/>
        </w:rPr>
        <w:t xml:space="preserve"> </w:t>
      </w:r>
      <w:r>
        <w:rPr>
          <w:highlight w:val="white"/>
        </w:rPr>
        <w:t xml:space="preserve">the shipboard CTD data </w:t>
      </w:r>
      <w:r>
        <w:rPr>
          <w:i/>
          <w:iCs/>
          <w:highlight w:val="white"/>
        </w:rPr>
        <w:t xml:space="preserve">(if new calibrated </w:t>
      </w:r>
      <w:proofErr w:type="spellStart"/>
      <w:r>
        <w:rPr>
          <w:i/>
          <w:iCs/>
          <w:highlight w:val="white"/>
        </w:rPr>
        <w:t>ctd</w:t>
      </w:r>
      <w:proofErr w:type="spellEnd"/>
      <w:r>
        <w:rPr>
          <w:i/>
          <w:iCs/>
          <w:highlight w:val="white"/>
        </w:rPr>
        <w:t xml:space="preserve"> files are available after the cruise, the *_raw.nc and *_psal.nc have to be replaced)  </w:t>
      </w:r>
      <w:r>
        <w:rPr>
          <w:highlight w:val="white"/>
        </w:rPr>
        <w:t xml:space="preserve">files for the </w:t>
      </w:r>
      <w:r>
        <w:rPr>
          <w:i/>
          <w:iCs/>
          <w:highlight w:val="white"/>
        </w:rPr>
        <w:t>$</w:t>
      </w:r>
      <w:proofErr w:type="spellStart"/>
      <w:r>
        <w:rPr>
          <w:i/>
          <w:iCs/>
          <w:highlight w:val="white"/>
        </w:rPr>
        <w:t>castnber</w:t>
      </w:r>
      <w:proofErr w:type="spellEnd"/>
      <w:r>
        <w:rPr>
          <w:highlight w:val="white"/>
        </w:rPr>
        <w:t xml:space="preserve"> ( in </w:t>
      </w:r>
      <w:proofErr w:type="spellStart"/>
      <w:r w:rsidRPr="00987031">
        <w:rPr>
          <w:i/>
          <w:iCs/>
          <w:color w:val="0070C0"/>
          <w:highlight w:val="white"/>
        </w:rPr>
        <w:t>osnap</w:t>
      </w:r>
      <w:proofErr w:type="spellEnd"/>
      <w:r w:rsidRPr="00987031">
        <w:rPr>
          <w:i/>
          <w:iCs/>
          <w:color w:val="0070C0"/>
          <w:highlight w:val="white"/>
        </w:rPr>
        <w:t>/data/$cruise/</w:t>
      </w:r>
      <w:r>
        <w:rPr>
          <w:i/>
          <w:iCs/>
          <w:highlight w:val="white"/>
        </w:rPr>
        <w:t>)</w:t>
      </w:r>
      <w:r>
        <w:rPr>
          <w:highlight w:val="white"/>
        </w:rPr>
        <w:t xml:space="preserve">, iii) the </w:t>
      </w:r>
      <w:proofErr w:type="spellStart"/>
      <w:r>
        <w:rPr>
          <w:highlight w:val="white"/>
        </w:rPr>
        <w:t>caldip</w:t>
      </w:r>
      <w:proofErr w:type="spellEnd"/>
      <w:r>
        <w:rPr>
          <w:highlight w:val="white"/>
        </w:rPr>
        <w:t xml:space="preserve"> metadata file </w:t>
      </w:r>
      <w:r>
        <w:rPr>
          <w:i/>
          <w:iCs/>
          <w:highlight w:val="white"/>
        </w:rPr>
        <w:t>castnnninfo.dat</w:t>
      </w:r>
      <w:r>
        <w:rPr>
          <w:highlight w:val="white"/>
        </w:rPr>
        <w:t xml:space="preserve"> file located in</w:t>
      </w:r>
      <w:r>
        <w:rPr>
          <w:i/>
          <w:iCs/>
          <w:highlight w:val="white"/>
        </w:rPr>
        <w:t xml:space="preserve"> </w:t>
      </w:r>
      <w:proofErr w:type="spellStart"/>
      <w:r w:rsidRPr="00987031">
        <w:rPr>
          <w:i/>
          <w:iCs/>
          <w:color w:val="0070C0"/>
          <w:highlight w:val="white"/>
        </w:rPr>
        <w:t>osnap</w:t>
      </w:r>
      <w:proofErr w:type="spellEnd"/>
      <w:r w:rsidRPr="00987031">
        <w:rPr>
          <w:i/>
          <w:iCs/>
          <w:color w:val="0070C0"/>
          <w:highlight w:val="white"/>
        </w:rPr>
        <w:t>/data/moor/</w:t>
      </w:r>
      <w:proofErr w:type="spellStart"/>
      <w:r w:rsidRPr="00987031">
        <w:rPr>
          <w:i/>
          <w:iCs/>
          <w:color w:val="0070C0"/>
          <w:highlight w:val="white"/>
        </w:rPr>
        <w:t>proc_calib</w:t>
      </w:r>
      <w:proofErr w:type="spellEnd"/>
      <w:r w:rsidRPr="00987031">
        <w:rPr>
          <w:i/>
          <w:iCs/>
          <w:color w:val="0070C0"/>
          <w:highlight w:val="white"/>
        </w:rPr>
        <w:t>/$cruise/</w:t>
      </w:r>
      <w:proofErr w:type="spellStart"/>
      <w:r w:rsidRPr="00987031">
        <w:rPr>
          <w:i/>
          <w:iCs/>
          <w:color w:val="0070C0"/>
          <w:highlight w:val="white"/>
        </w:rPr>
        <w:t>cal_dip</w:t>
      </w:r>
      <w:proofErr w:type="spellEnd"/>
      <w:r w:rsidRPr="00987031">
        <w:rPr>
          <w:i/>
          <w:iCs/>
          <w:color w:val="0070C0"/>
          <w:highlight w:val="white"/>
        </w:rPr>
        <w:t>/</w:t>
      </w:r>
      <w:r w:rsidRPr="00987031">
        <w:rPr>
          <w:color w:val="0070C0"/>
          <w:highlight w:val="white"/>
        </w:rPr>
        <w:t>.</w:t>
      </w:r>
      <w:r>
        <w:rPr>
          <w:highlight w:val="white"/>
        </w:rPr>
        <w:t xml:space="preserve"> </w:t>
      </w:r>
    </w:p>
    <w:p w14:paraId="72CB80C0" w14:textId="77777777" w:rsidR="004E5A3D" w:rsidRDefault="004E5A3D" w:rsidP="004E5A3D">
      <w:pPr>
        <w:pStyle w:val="BodyText"/>
        <w:spacing w:line="264" w:lineRule="auto"/>
        <w:rPr>
          <w:highlight w:val="white"/>
        </w:rPr>
      </w:pPr>
      <w:r>
        <w:rPr>
          <w:highlight w:val="white"/>
        </w:rPr>
        <w:t xml:space="preserve">The script writes to a directory </w:t>
      </w:r>
      <w:r w:rsidRPr="00987031">
        <w:rPr>
          <w:i/>
          <w:color w:val="00B050"/>
          <w:highlight w:val="white"/>
        </w:rPr>
        <w:t>~/</w:t>
      </w:r>
      <w:proofErr w:type="spellStart"/>
      <w:r w:rsidRPr="00987031">
        <w:rPr>
          <w:i/>
          <w:color w:val="00B050"/>
          <w:highlight w:val="white"/>
        </w:rPr>
        <w:t>osnap</w:t>
      </w:r>
      <w:proofErr w:type="spellEnd"/>
      <w:r w:rsidRPr="00987031">
        <w:rPr>
          <w:i/>
          <w:color w:val="00B050"/>
          <w:highlight w:val="white"/>
        </w:rPr>
        <w:t>/data/moor/</w:t>
      </w:r>
      <w:proofErr w:type="spellStart"/>
      <w:r w:rsidRPr="00987031">
        <w:rPr>
          <w:i/>
          <w:color w:val="00B050"/>
          <w:highlight w:val="white"/>
        </w:rPr>
        <w:t>proc_calib</w:t>
      </w:r>
      <w:proofErr w:type="spellEnd"/>
      <w:r w:rsidRPr="00987031">
        <w:rPr>
          <w:i/>
          <w:color w:val="00B050"/>
          <w:highlight w:val="white"/>
        </w:rPr>
        <w:t>/</w:t>
      </w:r>
      <w:proofErr w:type="spellStart"/>
      <w:r w:rsidRPr="00987031">
        <w:rPr>
          <w:i/>
          <w:color w:val="00B050"/>
          <w:highlight w:val="white"/>
        </w:rPr>
        <w:t>cal_dip</w:t>
      </w:r>
      <w:proofErr w:type="spellEnd"/>
      <w:r w:rsidRPr="00987031">
        <w:rPr>
          <w:i/>
          <w:color w:val="00B050"/>
          <w:highlight w:val="white"/>
        </w:rPr>
        <w:t>/</w:t>
      </w:r>
      <w:r w:rsidRPr="00987031">
        <w:rPr>
          <w:i/>
          <w:iCs/>
          <w:color w:val="00B050"/>
          <w:highlight w:val="white"/>
        </w:rPr>
        <w:t>$cruise</w:t>
      </w:r>
      <w:r w:rsidRPr="00987031">
        <w:rPr>
          <w:i/>
          <w:color w:val="00B050"/>
          <w:highlight w:val="white"/>
        </w:rPr>
        <w:t>/</w:t>
      </w:r>
      <w:proofErr w:type="spellStart"/>
      <w:r w:rsidRPr="00987031">
        <w:rPr>
          <w:i/>
          <w:color w:val="00B050"/>
          <w:highlight w:val="white"/>
        </w:rPr>
        <w:t>microcat</w:t>
      </w:r>
      <w:proofErr w:type="spellEnd"/>
      <w:r w:rsidRPr="00987031">
        <w:rPr>
          <w:i/>
          <w:color w:val="00B050"/>
          <w:highlight w:val="white"/>
        </w:rPr>
        <w:t>/$</w:t>
      </w:r>
      <w:proofErr w:type="spellStart"/>
      <w:r w:rsidRPr="00987031">
        <w:rPr>
          <w:i/>
          <w:color w:val="00B050"/>
          <w:highlight w:val="white"/>
        </w:rPr>
        <w:t>castnber</w:t>
      </w:r>
      <w:proofErr w:type="spellEnd"/>
      <w:r w:rsidRPr="00987031">
        <w:rPr>
          <w:i/>
          <w:color w:val="00B050"/>
          <w:highlight w:val="white"/>
        </w:rPr>
        <w:t>/</w:t>
      </w:r>
      <w:r w:rsidRPr="00987031">
        <w:rPr>
          <w:color w:val="00B050"/>
          <w:highlight w:val="white"/>
        </w:rPr>
        <w:t xml:space="preserve"> </w:t>
      </w:r>
      <w:r>
        <w:rPr>
          <w:highlight w:val="white"/>
        </w:rPr>
        <w:t>which is created manually.</w:t>
      </w:r>
      <w:r>
        <w:rPr>
          <w:i/>
          <w:iCs/>
          <w:highlight w:val="white"/>
        </w:rPr>
        <w:t xml:space="preserve"> </w:t>
      </w:r>
      <w:r>
        <w:rPr>
          <w:highlight w:val="white"/>
        </w:rPr>
        <w:t xml:space="preserve">Plots are generated for all </w:t>
      </w:r>
      <w:proofErr w:type="spellStart"/>
      <w:r>
        <w:rPr>
          <w:highlight w:val="white"/>
        </w:rPr>
        <w:t>microcat</w:t>
      </w:r>
      <w:proofErr w:type="spellEnd"/>
      <w:r>
        <w:rPr>
          <w:highlight w:val="white"/>
        </w:rPr>
        <w:t xml:space="preserve"> data for one CTD cast with the shipboard CTD data. </w:t>
      </w:r>
      <w:r>
        <w:rPr>
          <w:highlight w:val="white"/>
          <w:u w:val="single"/>
        </w:rPr>
        <w:t xml:space="preserve">Note that the raw </w:t>
      </w:r>
      <w:proofErr w:type="spellStart"/>
      <w:r>
        <w:rPr>
          <w:highlight w:val="white"/>
          <w:u w:val="single"/>
        </w:rPr>
        <w:t>microcat</w:t>
      </w:r>
      <w:proofErr w:type="spellEnd"/>
      <w:r>
        <w:rPr>
          <w:highlight w:val="white"/>
          <w:u w:val="single"/>
        </w:rPr>
        <w:t xml:space="preserve"> files </w:t>
      </w:r>
      <w:proofErr w:type="gramStart"/>
      <w:r>
        <w:rPr>
          <w:highlight w:val="white"/>
          <w:u w:val="single"/>
        </w:rPr>
        <w:t>have to</w:t>
      </w:r>
      <w:proofErr w:type="gramEnd"/>
      <w:r>
        <w:rPr>
          <w:highlight w:val="white"/>
          <w:u w:val="single"/>
        </w:rPr>
        <w:t xml:space="preserve"> be named as </w:t>
      </w:r>
      <w:proofErr w:type="spellStart"/>
      <w:r>
        <w:rPr>
          <w:i/>
          <w:iCs/>
          <w:highlight w:val="white"/>
          <w:u w:val="single"/>
        </w:rPr>
        <w:t>serialnumber_cal_dip_data.cnv</w:t>
      </w:r>
      <w:proofErr w:type="spellEnd"/>
      <w:r>
        <w:rPr>
          <w:highlight w:val="white"/>
          <w:u w:val="single"/>
        </w:rPr>
        <w:t>.</w:t>
      </w:r>
    </w:p>
    <w:p w14:paraId="04173F10" w14:textId="77777777" w:rsidR="004E5A3D" w:rsidRDefault="004E5A3D" w:rsidP="004E5A3D">
      <w:pPr>
        <w:pStyle w:val="BodyText"/>
        <w:spacing w:line="264" w:lineRule="auto"/>
        <w:rPr>
          <w:highlight w:val="white"/>
        </w:rPr>
      </w:pPr>
      <w:r>
        <w:rPr>
          <w:highlight w:val="white"/>
        </w:rPr>
        <w:t xml:space="preserve">The script </w:t>
      </w:r>
      <w:proofErr w:type="spellStart"/>
      <w:r w:rsidRPr="009A7B2A">
        <w:rPr>
          <w:i/>
          <w:iCs/>
          <w:color w:val="FF0000"/>
          <w:highlight w:val="white"/>
        </w:rPr>
        <w:t>osnap</w:t>
      </w:r>
      <w:proofErr w:type="spellEnd"/>
      <w:r w:rsidRPr="009A7B2A">
        <w:rPr>
          <w:i/>
          <w:iCs/>
          <w:color w:val="FF0000"/>
          <w:highlight w:val="white"/>
        </w:rPr>
        <w:t>/exec/$</w:t>
      </w:r>
      <w:bookmarkStart w:id="9" w:name="__DdeLink__4655_1346685515"/>
      <w:r w:rsidRPr="009A7B2A">
        <w:rPr>
          <w:i/>
          <w:iCs/>
          <w:color w:val="FF0000"/>
          <w:highlight w:val="white"/>
        </w:rPr>
        <w:t>cruise</w:t>
      </w:r>
      <w:bookmarkEnd w:id="9"/>
      <w:r w:rsidRPr="009A7B2A">
        <w:rPr>
          <w:i/>
          <w:iCs/>
          <w:color w:val="FF0000"/>
          <w:highlight w:val="white"/>
        </w:rPr>
        <w:t>/</w:t>
      </w:r>
      <w:r w:rsidRPr="009A7B2A">
        <w:rPr>
          <w:i/>
          <w:iCs/>
          <w:color w:val="FF0000"/>
        </w:rPr>
        <w:t>stage1/</w:t>
      </w:r>
      <w:proofErr w:type="spellStart"/>
      <w:r w:rsidRPr="009A7B2A">
        <w:rPr>
          <w:i/>
          <w:iCs/>
          <w:color w:val="FF0000"/>
        </w:rPr>
        <w:t>microcat</w:t>
      </w:r>
      <w:proofErr w:type="spellEnd"/>
      <w:r w:rsidRPr="009A7B2A">
        <w:rPr>
          <w:i/>
          <w:iCs/>
          <w:color w:val="FF0000"/>
          <w:highlight w:val="white"/>
        </w:rPr>
        <w:t>/mc_caldip_check_$</w:t>
      </w:r>
      <w:proofErr w:type="spellStart"/>
      <w:r w:rsidRPr="009A7B2A">
        <w:rPr>
          <w:i/>
          <w:iCs/>
          <w:color w:val="FF0000"/>
          <w:highlight w:val="white"/>
        </w:rPr>
        <w:t>cruise.m</w:t>
      </w:r>
      <w:proofErr w:type="spellEnd"/>
      <w:r w:rsidRPr="009A7B2A">
        <w:rPr>
          <w:i/>
          <w:iCs/>
          <w:color w:val="FF0000"/>
          <w:highlight w:val="white"/>
        </w:rPr>
        <w:t xml:space="preserve"> </w:t>
      </w:r>
      <w:r>
        <w:rPr>
          <w:highlight w:val="white"/>
        </w:rPr>
        <w:t xml:space="preserve">provides a quick quantitative comparison of </w:t>
      </w:r>
      <w:proofErr w:type="spellStart"/>
      <w:r>
        <w:rPr>
          <w:highlight w:val="white"/>
        </w:rPr>
        <w:t>Microcat</w:t>
      </w:r>
      <w:proofErr w:type="spellEnd"/>
      <w:r>
        <w:rPr>
          <w:highlight w:val="white"/>
        </w:rPr>
        <w:t xml:space="preserve"> </w:t>
      </w:r>
      <w:proofErr w:type="spellStart"/>
      <w:r>
        <w:rPr>
          <w:highlight w:val="white"/>
        </w:rPr>
        <w:t>cal</w:t>
      </w:r>
      <w:proofErr w:type="spellEnd"/>
      <w:r>
        <w:rPr>
          <w:highlight w:val="white"/>
        </w:rPr>
        <w:t xml:space="preserve">-dip data with the SBE911 data from the CTD. Data obtained at the deepest bottle stops are used. For each instrument differences of conductivity, </w:t>
      </w:r>
      <w:proofErr w:type="gramStart"/>
      <w:r>
        <w:rPr>
          <w:highlight w:val="white"/>
        </w:rPr>
        <w:t>temperature</w:t>
      </w:r>
      <w:proofErr w:type="gramEnd"/>
      <w:r>
        <w:rPr>
          <w:highlight w:val="white"/>
        </w:rPr>
        <w:t xml:space="preserve"> and pressure between the instrument and the CTD sensor were calculated. The mean and standard deviation of the differences for each instrument are then presented in a table</w:t>
      </w:r>
      <w:r>
        <w:rPr>
          <w:i/>
          <w:iCs/>
          <w:highlight w:val="white"/>
        </w:rPr>
        <w:t xml:space="preserve"> </w:t>
      </w:r>
      <w:proofErr w:type="gramStart"/>
      <w:r>
        <w:rPr>
          <w:iCs/>
          <w:highlight w:val="white"/>
        </w:rPr>
        <w:t xml:space="preserve">in </w:t>
      </w:r>
      <w:r>
        <w:rPr>
          <w:i/>
          <w:iCs/>
          <w:highlight w:val="white"/>
        </w:rPr>
        <w:t xml:space="preserve"> </w:t>
      </w:r>
      <w:r w:rsidRPr="009A7B2A">
        <w:rPr>
          <w:i/>
          <w:color w:val="00B050"/>
          <w:highlight w:val="white"/>
        </w:rPr>
        <w:t>~</w:t>
      </w:r>
      <w:proofErr w:type="gramEnd"/>
      <w:r w:rsidRPr="009A7B2A">
        <w:rPr>
          <w:i/>
          <w:color w:val="00B050"/>
          <w:highlight w:val="white"/>
        </w:rPr>
        <w:t>/osnap/data/moor/proc_calib/cal_dip/</w:t>
      </w:r>
      <w:r w:rsidRPr="009A7B2A">
        <w:rPr>
          <w:i/>
          <w:iCs/>
          <w:color w:val="00B050"/>
          <w:highlight w:val="white"/>
        </w:rPr>
        <w:t>$cruise</w:t>
      </w:r>
      <w:r w:rsidRPr="009A7B2A">
        <w:rPr>
          <w:i/>
          <w:color w:val="00B050"/>
          <w:highlight w:val="white"/>
        </w:rPr>
        <w:t>/microcat/$castnber$/microcat_check$castnber$.log</w:t>
      </w:r>
    </w:p>
    <w:p w14:paraId="0ADAFF4A" w14:textId="77777777" w:rsidR="004E5A3D" w:rsidRDefault="004E5A3D" w:rsidP="004E5A3D">
      <w:pPr>
        <w:spacing w:line="264" w:lineRule="auto"/>
      </w:pPr>
    </w:p>
    <w:p w14:paraId="0E806F63" w14:textId="2A395CEC" w:rsidR="004E5A3D" w:rsidRDefault="004E5A3D" w:rsidP="0054381D">
      <w:pPr>
        <w:pStyle w:val="Heading2"/>
      </w:pPr>
      <w:bookmarkStart w:id="10" w:name="_Toc61442503"/>
      <w:r>
        <w:t xml:space="preserve">Delayed mode processing of the </w:t>
      </w:r>
      <w:proofErr w:type="spellStart"/>
      <w:r>
        <w:t>microcat</w:t>
      </w:r>
      <w:proofErr w:type="spellEnd"/>
      <w:r>
        <w:t xml:space="preserve"> data</w:t>
      </w:r>
      <w:bookmarkEnd w:id="10"/>
    </w:p>
    <w:p w14:paraId="75AE879F" w14:textId="77777777" w:rsidR="0046023D" w:rsidRPr="0046023D" w:rsidRDefault="0046023D" w:rsidP="0046023D">
      <w:pPr>
        <w:pStyle w:val="BodyText"/>
      </w:pPr>
    </w:p>
    <w:p w14:paraId="703DD099" w14:textId="77777777" w:rsidR="004E5A3D" w:rsidRDefault="004E5A3D" w:rsidP="0046023D">
      <w:pPr>
        <w:pStyle w:val="Heading3"/>
      </w:pPr>
      <w:bookmarkStart w:id="11" w:name="_Toc61442504"/>
      <w:r>
        <w:t>Set-up metadata files</w:t>
      </w:r>
      <w:bookmarkEnd w:id="11"/>
    </w:p>
    <w:p w14:paraId="0E788129" w14:textId="77777777" w:rsidR="004E5A3D" w:rsidRDefault="004E5A3D" w:rsidP="004E5A3D">
      <w:pPr>
        <w:spacing w:line="264" w:lineRule="auto"/>
      </w:pPr>
      <w:r>
        <w:t xml:space="preserve">Manually add entries in two </w:t>
      </w:r>
      <w:proofErr w:type="spellStart"/>
      <w:r>
        <w:t>metadatabases</w:t>
      </w:r>
      <w:proofErr w:type="spellEnd"/>
      <w:r>
        <w:t xml:space="preserve">: </w:t>
      </w:r>
      <w:r>
        <w:rPr>
          <w:i/>
          <w:iCs/>
        </w:rPr>
        <w:t>cruise_id.xls</w:t>
      </w:r>
      <w:r>
        <w:t xml:space="preserve"> lists the cruise id and unique number identifier; </w:t>
      </w:r>
      <w:r>
        <w:rPr>
          <w:i/>
          <w:iCs/>
        </w:rPr>
        <w:t xml:space="preserve">microcat_calib_cruise.csv </w:t>
      </w:r>
      <w:r>
        <w:t xml:space="preserve">lists the mooring name, the associated deployment and recovery cruises number. The metadata files are under </w:t>
      </w:r>
      <w:proofErr w:type="spellStart"/>
      <w:r w:rsidRPr="009A7B2A">
        <w:rPr>
          <w:i/>
          <w:iCs/>
          <w:color w:val="0070C0"/>
        </w:rPr>
        <w:t>osnap</w:t>
      </w:r>
      <w:proofErr w:type="spellEnd"/>
      <w:r w:rsidRPr="009A7B2A">
        <w:rPr>
          <w:i/>
          <w:iCs/>
          <w:color w:val="0070C0"/>
        </w:rPr>
        <w:t>/data/moor/</w:t>
      </w:r>
      <w:proofErr w:type="spellStart"/>
      <w:r w:rsidRPr="009A7B2A">
        <w:rPr>
          <w:i/>
          <w:iCs/>
          <w:color w:val="0070C0"/>
        </w:rPr>
        <w:t>cal_coef</w:t>
      </w:r>
      <w:proofErr w:type="spellEnd"/>
      <w:r w:rsidRPr="009A7B2A">
        <w:rPr>
          <w:i/>
          <w:iCs/>
          <w:color w:val="0070C0"/>
        </w:rPr>
        <w:t>/</w:t>
      </w:r>
    </w:p>
    <w:p w14:paraId="3FFFB3DF" w14:textId="77777777" w:rsidR="004E5A3D" w:rsidRDefault="004E5A3D" w:rsidP="004E5A3D">
      <w:pPr>
        <w:spacing w:line="264" w:lineRule="auto"/>
      </w:pPr>
    </w:p>
    <w:p w14:paraId="4FA451C5" w14:textId="77777777" w:rsidR="004E5A3D" w:rsidRDefault="004E5A3D" w:rsidP="0046023D">
      <w:pPr>
        <w:pStyle w:val="Heading3"/>
      </w:pPr>
      <w:bookmarkStart w:id="12" w:name="_Toc61442505"/>
      <w:r>
        <w:t>Calculation of accurate nominal depth of the mooring instruments, update of the metadata files</w:t>
      </w:r>
      <w:bookmarkEnd w:id="12"/>
    </w:p>
    <w:p w14:paraId="6DE1D1A6" w14:textId="77777777" w:rsidR="004E5A3D" w:rsidRDefault="004E5A3D" w:rsidP="004E5A3D">
      <w:pPr>
        <w:spacing w:line="264" w:lineRule="auto"/>
      </w:pPr>
      <w:r>
        <w:t xml:space="preserve">a) If there are large differences between the planned instrument depth and the actual depth for most of the deployment (due to trawling etc), it is possible to calculate this from the observed pressures.  Generally, we have not needed to do this </w:t>
      </w:r>
      <w:proofErr w:type="gramStart"/>
      <w:r>
        <w:t>stage</w:t>
      </w:r>
      <w:proofErr w:type="gramEnd"/>
      <w:r>
        <w:t xml:space="preserve"> but the following might be useful.  Note this just updates the ‘nominal depth’ which is used for metadata and file </w:t>
      </w:r>
      <w:proofErr w:type="gramStart"/>
      <w:r>
        <w:t>organisation, but</w:t>
      </w:r>
      <w:proofErr w:type="gramEnd"/>
      <w:r>
        <w:t xml:space="preserve"> will not impact the final data product.  The gridding algorithm pulls info directly from the pressure record for example.  Run the function </w:t>
      </w:r>
      <w:r w:rsidRPr="009A7B2A">
        <w:rPr>
          <w:i/>
          <w:iCs/>
          <w:color w:val="FF0000"/>
        </w:rPr>
        <w:t>ctd_instrdpth2.m</w:t>
      </w:r>
      <w:r>
        <w:rPr>
          <w:i/>
          <w:iCs/>
        </w:rPr>
        <w:t xml:space="preserve"> </w:t>
      </w:r>
      <w:r>
        <w:t xml:space="preserve">for each mooring. This will calculate accurate instrument depth from pressure record and update the </w:t>
      </w:r>
      <w:r>
        <w:rPr>
          <w:i/>
          <w:iCs/>
        </w:rPr>
        <w:t>info.dat</w:t>
      </w:r>
      <w:r>
        <w:t xml:space="preserve"> file located in </w:t>
      </w:r>
      <w:proofErr w:type="spellStart"/>
      <w:r w:rsidRPr="009A7B2A">
        <w:rPr>
          <w:i/>
          <w:iCs/>
          <w:color w:val="00B050"/>
        </w:rPr>
        <w:t>osnap</w:t>
      </w:r>
      <w:proofErr w:type="spellEnd"/>
      <w:r w:rsidRPr="009A7B2A">
        <w:rPr>
          <w:i/>
          <w:iCs/>
          <w:color w:val="00B050"/>
        </w:rPr>
        <w:t>/data/moor/proc/$mooring/</w:t>
      </w:r>
    </w:p>
    <w:p w14:paraId="0B34BA67" w14:textId="77777777" w:rsidR="004E5A3D" w:rsidRDefault="004E5A3D" w:rsidP="004E5A3D">
      <w:pPr>
        <w:spacing w:line="264" w:lineRule="auto"/>
      </w:pPr>
      <w:r>
        <w:t xml:space="preserve">b) Manual creation of a </w:t>
      </w:r>
      <w:proofErr w:type="spellStart"/>
      <w:r w:rsidRPr="009A7B2A">
        <w:rPr>
          <w:i/>
          <w:iCs/>
          <w:color w:val="0070C0"/>
        </w:rPr>
        <w:t>osnap</w:t>
      </w:r>
      <w:proofErr w:type="spellEnd"/>
      <w:r w:rsidRPr="009A7B2A">
        <w:rPr>
          <w:i/>
          <w:iCs/>
          <w:color w:val="0070C0"/>
        </w:rPr>
        <w:t>/data/moor/</w:t>
      </w:r>
      <w:proofErr w:type="spellStart"/>
      <w:r w:rsidRPr="009A7B2A">
        <w:rPr>
          <w:i/>
          <w:iCs/>
          <w:color w:val="0070C0"/>
        </w:rPr>
        <w:t>cal_coef</w:t>
      </w:r>
      <w:proofErr w:type="spellEnd"/>
      <w:r w:rsidRPr="009A7B2A">
        <w:rPr>
          <w:i/>
          <w:iCs/>
          <w:color w:val="0070C0"/>
        </w:rPr>
        <w:t xml:space="preserve">/osnapXX_deploymentdepths.dat </w:t>
      </w:r>
      <w:r>
        <w:t xml:space="preserve">file, which lists all the instruments on every mooring deployed within the deployment period </w:t>
      </w:r>
      <w:proofErr w:type="gramStart"/>
      <w:r>
        <w:t>XX  (</w:t>
      </w:r>
      <w:proofErr w:type="gramEnd"/>
      <w:r>
        <w:t xml:space="preserve">by using the info.dat file for each mooring in </w:t>
      </w:r>
      <w:proofErr w:type="spellStart"/>
      <w:r w:rsidRPr="00814E01">
        <w:rPr>
          <w:i/>
          <w:iCs/>
          <w:color w:val="0070C0"/>
        </w:rPr>
        <w:t>osnap</w:t>
      </w:r>
      <w:proofErr w:type="spellEnd"/>
      <w:r w:rsidRPr="00814E01">
        <w:rPr>
          <w:i/>
          <w:iCs/>
          <w:color w:val="0070C0"/>
        </w:rPr>
        <w:t xml:space="preserve">/data/moor/proc/$mooring/ </w:t>
      </w:r>
      <w:r>
        <w:t>)</w:t>
      </w:r>
    </w:p>
    <w:p w14:paraId="00DFC6E1" w14:textId="77777777" w:rsidR="004E5A3D" w:rsidRDefault="004E5A3D" w:rsidP="004E5A3D">
      <w:pPr>
        <w:spacing w:line="264" w:lineRule="auto"/>
      </w:pPr>
    </w:p>
    <w:p w14:paraId="23DD67D4" w14:textId="77777777" w:rsidR="004E5A3D" w:rsidRDefault="004E5A3D" w:rsidP="0046023D">
      <w:pPr>
        <w:pStyle w:val="Heading3"/>
      </w:pPr>
      <w:bookmarkStart w:id="13" w:name="_Toc61442506"/>
      <w:r>
        <w:t>Calculation of the pre- or post- deployment conductivity and temperature calibration coefficients</w:t>
      </w:r>
      <w:bookmarkEnd w:id="13"/>
    </w:p>
    <w:p w14:paraId="7FE4EB6E" w14:textId="77777777" w:rsidR="004E5A3D" w:rsidRDefault="004E5A3D" w:rsidP="004E5A3D">
      <w:pPr>
        <w:spacing w:line="264" w:lineRule="auto"/>
      </w:pPr>
      <w:r>
        <w:t xml:space="preserve">o) The raw </w:t>
      </w:r>
      <w:proofErr w:type="spellStart"/>
      <w:r>
        <w:t>microcat</w:t>
      </w:r>
      <w:proofErr w:type="spellEnd"/>
      <w:r>
        <w:t xml:space="preserve"> data files </w:t>
      </w:r>
      <w:r>
        <w:rPr>
          <w:i/>
          <w:iCs/>
        </w:rPr>
        <w:t>.raw</w:t>
      </w:r>
      <w:r>
        <w:t xml:space="preserve"> </w:t>
      </w:r>
      <w:proofErr w:type="gramStart"/>
      <w:r>
        <w:t>have to</w:t>
      </w:r>
      <w:proofErr w:type="gramEnd"/>
      <w:r>
        <w:t xml:space="preserve"> be generated before starting this process (by doing the step III for example)</w:t>
      </w:r>
    </w:p>
    <w:p w14:paraId="0C28E83E" w14:textId="77777777" w:rsidR="004E5A3D" w:rsidRPr="00814E01" w:rsidRDefault="004E5A3D" w:rsidP="004E5A3D">
      <w:pPr>
        <w:spacing w:line="264" w:lineRule="auto"/>
        <w:rPr>
          <w:color w:val="FF0000"/>
        </w:rPr>
      </w:pPr>
      <w:r>
        <w:t xml:space="preserve">a) Before processing the mooring data, the calibration coefficient </w:t>
      </w:r>
      <w:proofErr w:type="gramStart"/>
      <w:r>
        <w:t>has to</w:t>
      </w:r>
      <w:proofErr w:type="gramEnd"/>
      <w:r>
        <w:t xml:space="preserve"> be calculated from the comparison between the calibrated shipboard CTD and the lowered mooring CTDs, this task is achieved by running the script </w:t>
      </w:r>
      <w:r w:rsidRPr="00814E01">
        <w:rPr>
          <w:i/>
          <w:iCs/>
          <w:color w:val="FF0000"/>
        </w:rPr>
        <w:t>osnap/exec/$cruise/delayed_processing_script/mcat_final_calibration/</w:t>
      </w:r>
    </w:p>
    <w:p w14:paraId="18624567" w14:textId="77777777" w:rsidR="004E5A3D" w:rsidRDefault="004E5A3D" w:rsidP="004E5A3D">
      <w:pPr>
        <w:spacing w:line="264" w:lineRule="auto"/>
      </w:pPr>
      <w:proofErr w:type="spellStart"/>
      <w:r w:rsidRPr="00814E01">
        <w:rPr>
          <w:i/>
          <w:iCs/>
          <w:color w:val="FF0000"/>
        </w:rPr>
        <w:t>caldip_coefficient_calculation.m</w:t>
      </w:r>
      <w:proofErr w:type="spellEnd"/>
      <w:r w:rsidRPr="00814E01">
        <w:rPr>
          <w:color w:val="FF0000"/>
        </w:rPr>
        <w:t xml:space="preserve">. </w:t>
      </w:r>
      <w:r>
        <w:t xml:space="preserve">Several user parameters </w:t>
      </w:r>
      <w:proofErr w:type="gramStart"/>
      <w:r>
        <w:t>have to</w:t>
      </w:r>
      <w:proofErr w:type="gramEnd"/>
      <w:r>
        <w:t xml:space="preserve"> be edit in the beginning of the </w:t>
      </w:r>
    </w:p>
    <w:p w14:paraId="0D0D40B6" w14:textId="77777777" w:rsidR="004E5A3D" w:rsidRDefault="004E5A3D" w:rsidP="004E5A3D">
      <w:pPr>
        <w:spacing w:line="264" w:lineRule="auto"/>
      </w:pPr>
      <w:proofErr w:type="spellStart"/>
      <w:r>
        <w:rPr>
          <w:i/>
          <w:iCs/>
        </w:rPr>
        <w:t>caldip_coefficient_calculation.m</w:t>
      </w:r>
      <w:proofErr w:type="spellEnd"/>
      <w:r>
        <w:t xml:space="preserve"> script. </w:t>
      </w:r>
      <w:r>
        <w:br/>
        <w:t xml:space="preserve">b) Setup the paths to the data files in </w:t>
      </w:r>
      <w:proofErr w:type="spellStart"/>
      <w:r>
        <w:t>insitu_cal_osnap.m</w:t>
      </w:r>
      <w:proofErr w:type="spellEnd"/>
      <w:r>
        <w:t xml:space="preserve"> (by adding an entry for the cruise in the if/else part)</w:t>
      </w:r>
    </w:p>
    <w:p w14:paraId="507833BF" w14:textId="77777777" w:rsidR="004E5A3D" w:rsidRDefault="004E5A3D" w:rsidP="004E5A3D">
      <w:pPr>
        <w:spacing w:line="264" w:lineRule="auto"/>
      </w:pPr>
      <w:r>
        <w:t xml:space="preserve">c) Run </w:t>
      </w:r>
      <w:proofErr w:type="spellStart"/>
      <w:r>
        <w:rPr>
          <w:i/>
          <w:iCs/>
        </w:rPr>
        <w:t>caldip_coefficient_calculation.m</w:t>
      </w:r>
      <w:proofErr w:type="spellEnd"/>
      <w:r>
        <w:rPr>
          <w:i/>
          <w:iCs/>
        </w:rPr>
        <w:t xml:space="preserve"> </w:t>
      </w:r>
      <w:r>
        <w:t xml:space="preserve">for each </w:t>
      </w:r>
      <w:proofErr w:type="spellStart"/>
      <w:r>
        <w:t>caldip</w:t>
      </w:r>
      <w:proofErr w:type="spellEnd"/>
      <w:r>
        <w:t xml:space="preserve"> cast, the user can adjust the options for the figure at the beginning of the script. The script produces plots and a table of the calibration coefficients in </w:t>
      </w:r>
      <w:proofErr w:type="spellStart"/>
      <w:r w:rsidRPr="007D520A">
        <w:rPr>
          <w:i/>
          <w:iCs/>
          <w:color w:val="0070C0"/>
        </w:rPr>
        <w:t>osnap</w:t>
      </w:r>
      <w:proofErr w:type="spellEnd"/>
      <w:r w:rsidRPr="007D520A">
        <w:rPr>
          <w:i/>
          <w:iCs/>
          <w:color w:val="0070C0"/>
        </w:rPr>
        <w:t>/data/moor/</w:t>
      </w:r>
      <w:proofErr w:type="spellStart"/>
      <w:r w:rsidRPr="007D520A">
        <w:rPr>
          <w:i/>
          <w:iCs/>
          <w:color w:val="0070C0"/>
        </w:rPr>
        <w:t>proc_calib</w:t>
      </w:r>
      <w:proofErr w:type="spellEnd"/>
      <w:r w:rsidRPr="007D520A">
        <w:rPr>
          <w:i/>
          <w:iCs/>
          <w:color w:val="0070C0"/>
        </w:rPr>
        <w:t>/$cruise/</w:t>
      </w:r>
      <w:proofErr w:type="spellStart"/>
      <w:r w:rsidRPr="007D520A">
        <w:rPr>
          <w:i/>
          <w:iCs/>
          <w:color w:val="0070C0"/>
        </w:rPr>
        <w:t>cal_dip</w:t>
      </w:r>
      <w:proofErr w:type="spellEnd"/>
      <w:r w:rsidRPr="007D520A">
        <w:rPr>
          <w:i/>
          <w:iCs/>
          <w:color w:val="0070C0"/>
        </w:rPr>
        <w:t>/</w:t>
      </w:r>
      <w:proofErr w:type="spellStart"/>
      <w:r w:rsidRPr="007D520A">
        <w:rPr>
          <w:i/>
          <w:iCs/>
          <w:color w:val="0070C0"/>
        </w:rPr>
        <w:t>microcat</w:t>
      </w:r>
      <w:proofErr w:type="spellEnd"/>
      <w:r w:rsidRPr="007D520A">
        <w:rPr>
          <w:i/>
          <w:iCs/>
          <w:color w:val="0070C0"/>
        </w:rPr>
        <w:t>/$</w:t>
      </w:r>
      <w:proofErr w:type="spellStart"/>
      <w:r w:rsidRPr="007D520A">
        <w:rPr>
          <w:i/>
          <w:iCs/>
          <w:color w:val="0070C0"/>
        </w:rPr>
        <w:t>castnber</w:t>
      </w:r>
      <w:proofErr w:type="spellEnd"/>
      <w:r w:rsidRPr="007D520A">
        <w:rPr>
          <w:i/>
          <w:iCs/>
          <w:color w:val="0070C0"/>
        </w:rPr>
        <w:t>/</w:t>
      </w:r>
      <w:r>
        <w:rPr>
          <w:i/>
          <w:iCs/>
        </w:rPr>
        <w:t>.</w:t>
      </w:r>
      <w:r>
        <w:t xml:space="preserve"> The calibration coefficients are then manually entered into 3 CSV format database in </w:t>
      </w:r>
      <w:proofErr w:type="spellStart"/>
      <w:r w:rsidRPr="007D520A">
        <w:rPr>
          <w:i/>
          <w:iCs/>
          <w:color w:val="00B050"/>
        </w:rPr>
        <w:t>osnap</w:t>
      </w:r>
      <w:proofErr w:type="spellEnd"/>
      <w:r w:rsidRPr="007D520A">
        <w:rPr>
          <w:i/>
          <w:iCs/>
          <w:color w:val="00B050"/>
        </w:rPr>
        <w:t>/data/moor/</w:t>
      </w:r>
      <w:proofErr w:type="spellStart"/>
      <w:r w:rsidRPr="007D520A">
        <w:rPr>
          <w:i/>
          <w:iCs/>
          <w:color w:val="00B050"/>
        </w:rPr>
        <w:t>cal_coef</w:t>
      </w:r>
      <w:proofErr w:type="spellEnd"/>
      <w:r w:rsidRPr="007D520A">
        <w:rPr>
          <w:i/>
          <w:iCs/>
          <w:color w:val="00B050"/>
        </w:rPr>
        <w:t>/</w:t>
      </w:r>
      <w:r w:rsidRPr="007D520A">
        <w:rPr>
          <w:color w:val="00B050"/>
        </w:rPr>
        <w:t xml:space="preserve"> (</w:t>
      </w:r>
      <w:r w:rsidRPr="007D520A">
        <w:rPr>
          <w:i/>
          <w:iCs/>
          <w:color w:val="00B050"/>
        </w:rPr>
        <w:t>microcat_cond.csv</w:t>
      </w:r>
      <w:r w:rsidRPr="007D520A">
        <w:rPr>
          <w:color w:val="00B050"/>
        </w:rPr>
        <w:t xml:space="preserve">, </w:t>
      </w:r>
      <w:r w:rsidRPr="007D520A">
        <w:rPr>
          <w:i/>
          <w:iCs/>
          <w:color w:val="00B050"/>
        </w:rPr>
        <w:t>microcat_temp.csv</w:t>
      </w:r>
      <w:r w:rsidRPr="007D520A">
        <w:rPr>
          <w:color w:val="00B050"/>
        </w:rPr>
        <w:t xml:space="preserve"> </w:t>
      </w:r>
      <w:r>
        <w:t xml:space="preserve">and </w:t>
      </w:r>
      <w:r w:rsidRPr="007D520A">
        <w:rPr>
          <w:i/>
          <w:iCs/>
          <w:color w:val="00B050"/>
        </w:rPr>
        <w:t>microcat_pres.csv</w:t>
      </w:r>
      <w:r>
        <w:t xml:space="preserve">).  This process is quite arduous and </w:t>
      </w:r>
      <w:proofErr w:type="gramStart"/>
      <w:r>
        <w:t>ultimately</w:t>
      </w:r>
      <w:proofErr w:type="gramEnd"/>
      <w:r>
        <w:t xml:space="preserve"> we would like to automate.  Note the format used in the csv tables for previous ‘before-after deployment’ cruise pairings and emulate.  If you freeze the column and row headings (‘freeze panes’ in Excel) you can keep them visible while manually entering.  Triple check!</w:t>
      </w:r>
    </w:p>
    <w:p w14:paraId="2E6617FB" w14:textId="77777777" w:rsidR="004E5A3D" w:rsidRDefault="004E5A3D" w:rsidP="004E5A3D">
      <w:pPr>
        <w:spacing w:line="264" w:lineRule="auto"/>
      </w:pPr>
      <w:r>
        <w:t xml:space="preserve">d) Set-up the scripts that apply the calibration corrections </w:t>
      </w:r>
      <w:proofErr w:type="gramStart"/>
      <w:r>
        <w:t>( in</w:t>
      </w:r>
      <w:proofErr w:type="gramEnd"/>
      <w:r>
        <w:t xml:space="preserve"> </w:t>
      </w:r>
      <w:proofErr w:type="spellStart"/>
      <w:r w:rsidRPr="007D520A">
        <w:rPr>
          <w:i/>
          <w:iCs/>
          <w:color w:val="FF0000"/>
        </w:rPr>
        <w:t>osnap</w:t>
      </w:r>
      <w:proofErr w:type="spellEnd"/>
      <w:r w:rsidRPr="007D520A">
        <w:rPr>
          <w:i/>
          <w:iCs/>
          <w:color w:val="FF0000"/>
        </w:rPr>
        <w:t xml:space="preserve">/exec/$cruise/process/ </w:t>
      </w:r>
      <w:proofErr w:type="spellStart"/>
      <w:r w:rsidRPr="007D520A">
        <w:rPr>
          <w:i/>
          <w:iCs/>
          <w:color w:val="FF0000"/>
        </w:rPr>
        <w:t>mcat_final_calibration</w:t>
      </w:r>
      <w:proofErr w:type="spellEnd"/>
      <w:r w:rsidRPr="007D520A">
        <w:rPr>
          <w:i/>
          <w:iCs/>
          <w:color w:val="FF0000"/>
        </w:rPr>
        <w:t>/</w:t>
      </w:r>
      <w:proofErr w:type="spellStart"/>
      <w:r w:rsidRPr="007D520A">
        <w:rPr>
          <w:i/>
          <w:iCs/>
          <w:color w:val="FF0000"/>
        </w:rPr>
        <w:t>microcat_apply_cal_plus_rbr_idr_osnap.m</w:t>
      </w:r>
      <w:proofErr w:type="spellEnd"/>
      <w:r>
        <w:t>). Particularly:</w:t>
      </w:r>
    </w:p>
    <w:p w14:paraId="1DB2B9C0" w14:textId="77777777" w:rsidR="004E5A3D" w:rsidRDefault="004E5A3D" w:rsidP="004E5A3D">
      <w:pPr>
        <w:spacing w:line="264" w:lineRule="auto"/>
      </w:pPr>
      <w:r>
        <w:tab/>
        <w:t xml:space="preserve">1) the string formats for the reading of the .csv files </w:t>
      </w:r>
      <w:proofErr w:type="gramStart"/>
      <w:r>
        <w:t>has to</w:t>
      </w:r>
      <w:proofErr w:type="gramEnd"/>
      <w:r>
        <w:t xml:space="preserve"> be edited according to the number of columns in the csv files (variable </w:t>
      </w:r>
      <w:proofErr w:type="spellStart"/>
      <w:r>
        <w:rPr>
          <w:i/>
          <w:iCs/>
        </w:rPr>
        <w:t>strformat</w:t>
      </w:r>
      <w:proofErr w:type="spellEnd"/>
      <w:r>
        <w:t xml:space="preserve"> in the header of the script). </w:t>
      </w:r>
    </w:p>
    <w:p w14:paraId="6C8CABC0" w14:textId="77777777" w:rsidR="004E5A3D" w:rsidRDefault="004E5A3D" w:rsidP="004E5A3D">
      <w:pPr>
        <w:spacing w:line="264" w:lineRule="auto"/>
      </w:pPr>
      <w:r>
        <w:tab/>
        <w:t xml:space="preserve">2) the reference CTD loaded for the QC plots. The cruises used for the plots are defined by the variable </w:t>
      </w:r>
      <w:proofErr w:type="spellStart"/>
      <w:r>
        <w:rPr>
          <w:i/>
          <w:iCs/>
        </w:rPr>
        <w:t>ctd_ref_cruises</w:t>
      </w:r>
      <w:proofErr w:type="spellEnd"/>
      <w:r>
        <w:t xml:space="preserve">, then the user </w:t>
      </w:r>
      <w:proofErr w:type="gramStart"/>
      <w:r>
        <w:t>has to</w:t>
      </w:r>
      <w:proofErr w:type="gramEnd"/>
      <w:r>
        <w:t xml:space="preserve"> edit the end of the script (if/else section) by adding plotting instructions specific to each cruise.</w:t>
      </w:r>
    </w:p>
    <w:p w14:paraId="6BA5DD02" w14:textId="77777777" w:rsidR="004E5A3D" w:rsidRDefault="004E5A3D" w:rsidP="004E5A3D">
      <w:pPr>
        <w:spacing w:line="264" w:lineRule="auto"/>
      </w:pPr>
      <w:r>
        <w:t xml:space="preserve">e) Once the script is set-up, </w:t>
      </w:r>
      <w:proofErr w:type="spellStart"/>
      <w:r w:rsidRPr="001A50D5">
        <w:rPr>
          <w:i/>
          <w:iCs/>
          <w:color w:val="FF0000"/>
        </w:rPr>
        <w:t>microcat_apply_cal_plus_rbr_idr_osnap.m</w:t>
      </w:r>
      <w:proofErr w:type="spellEnd"/>
      <w:r w:rsidRPr="001A50D5">
        <w:rPr>
          <w:color w:val="FF0000"/>
        </w:rPr>
        <w:t xml:space="preserve"> </w:t>
      </w:r>
      <w:r>
        <w:t xml:space="preserve">applies the calibration coefficients for each time-series and bad data are removed. Constant offsets and conductivity pressure correction are applied if required. </w:t>
      </w:r>
    </w:p>
    <w:p w14:paraId="551C8418" w14:textId="77777777" w:rsidR="004E5A3D" w:rsidRDefault="004E5A3D" w:rsidP="004E5A3D">
      <w:pPr>
        <w:pStyle w:val="ListParagraph"/>
        <w:numPr>
          <w:ilvl w:val="0"/>
          <w:numId w:val="5"/>
        </w:numPr>
        <w:spacing w:line="264" w:lineRule="auto"/>
      </w:pPr>
      <w:r>
        <w:t xml:space="preserve">Average trend </w:t>
      </w:r>
      <w:proofErr w:type="gramStart"/>
      <w:r>
        <w:t>is</w:t>
      </w:r>
      <w:proofErr w:type="gramEnd"/>
      <w:r>
        <w:t xml:space="preserve"> </w:t>
      </w:r>
    </w:p>
    <w:p w14:paraId="42047BFD" w14:textId="77777777" w:rsidR="004E5A3D" w:rsidRDefault="004E5A3D" w:rsidP="004E5A3D">
      <w:pPr>
        <w:pStyle w:val="ListParagraph"/>
        <w:numPr>
          <w:ilvl w:val="0"/>
          <w:numId w:val="5"/>
        </w:numPr>
        <w:spacing w:line="264" w:lineRule="auto"/>
      </w:pPr>
      <w:r>
        <w:t xml:space="preserve">General trend: to be applied when pre - or post cruise calibration is missing for individual </w:t>
      </w:r>
      <w:proofErr w:type="gramStart"/>
      <w:r>
        <w:t>instruments</w:t>
      </w:r>
      <w:proofErr w:type="gramEnd"/>
    </w:p>
    <w:p w14:paraId="411568A2" w14:textId="77777777" w:rsidR="004E5A3D" w:rsidRDefault="004E5A3D" w:rsidP="004E5A3D">
      <w:pPr>
        <w:spacing w:line="264" w:lineRule="auto"/>
      </w:pPr>
    </w:p>
    <w:p w14:paraId="6D5BF2E1" w14:textId="77777777" w:rsidR="004E5A3D" w:rsidRDefault="004E5A3D" w:rsidP="004E5A3D">
      <w:pPr>
        <w:spacing w:line="264" w:lineRule="auto"/>
        <w:rPr>
          <w:highlight w:val="yellow"/>
        </w:rPr>
      </w:pPr>
    </w:p>
    <w:p w14:paraId="7B818E62" w14:textId="77777777" w:rsidR="004E5A3D" w:rsidRPr="00C56CF9" w:rsidRDefault="004E5A3D" w:rsidP="004E5A3D">
      <w:pPr>
        <w:spacing w:line="264" w:lineRule="auto"/>
      </w:pPr>
      <w:proofErr w:type="gramStart"/>
      <w:r w:rsidRPr="00C56CF9">
        <w:t>The end result</w:t>
      </w:r>
      <w:proofErr w:type="gramEnd"/>
      <w:r w:rsidRPr="00C56CF9">
        <w:t xml:space="preserve"> of this stage is the processed (but not gridded) </w:t>
      </w:r>
      <w:proofErr w:type="spellStart"/>
      <w:r w:rsidRPr="00C56CF9">
        <w:t>microcat</w:t>
      </w:r>
      <w:proofErr w:type="spellEnd"/>
      <w:r w:rsidRPr="00C56CF9">
        <w:t xml:space="preserve"> data in </w:t>
      </w:r>
    </w:p>
    <w:p w14:paraId="34402E21" w14:textId="77777777" w:rsidR="004E5A3D" w:rsidRDefault="004E5A3D" w:rsidP="004E5A3D">
      <w:pPr>
        <w:spacing w:line="264" w:lineRule="auto"/>
        <w:rPr>
          <w:i/>
          <w:iCs/>
          <w:color w:val="00B050"/>
        </w:rPr>
      </w:pPr>
      <w:proofErr w:type="spellStart"/>
      <w:r w:rsidRPr="00C56CF9">
        <w:rPr>
          <w:i/>
          <w:iCs/>
          <w:color w:val="00B050"/>
        </w:rPr>
        <w:t>osnap</w:t>
      </w:r>
      <w:proofErr w:type="spellEnd"/>
      <w:r w:rsidRPr="00C56CF9">
        <w:rPr>
          <w:i/>
          <w:iCs/>
          <w:color w:val="00B050"/>
        </w:rPr>
        <w:t>\data\moor\proc\$mooring\</w:t>
      </w:r>
      <w:proofErr w:type="spellStart"/>
      <w:r w:rsidRPr="00C56CF9">
        <w:rPr>
          <w:i/>
          <w:iCs/>
          <w:color w:val="00B050"/>
        </w:rPr>
        <w:t>microcat</w:t>
      </w:r>
      <w:proofErr w:type="spellEnd"/>
      <w:r w:rsidRPr="00C56CF9">
        <w:rPr>
          <w:i/>
          <w:iCs/>
          <w:color w:val="00B050"/>
        </w:rPr>
        <w:t>.</w:t>
      </w:r>
    </w:p>
    <w:p w14:paraId="1D366A74" w14:textId="77777777" w:rsidR="004E5A3D" w:rsidRPr="00E14019" w:rsidRDefault="004E5A3D" w:rsidP="004E5A3D">
      <w:pPr>
        <w:spacing w:line="264" w:lineRule="auto"/>
        <w:rPr>
          <w:color w:val="000000" w:themeColor="text1"/>
        </w:rPr>
      </w:pPr>
      <w:r w:rsidRPr="00E14019">
        <w:rPr>
          <w:color w:val="000000" w:themeColor="text1"/>
        </w:rPr>
        <w:t xml:space="preserve">Note that, if the script discovers a version of the processed data already exists in this directory, it will copy it, append its creation </w:t>
      </w:r>
      <w:proofErr w:type="gramStart"/>
      <w:r w:rsidRPr="00E14019">
        <w:rPr>
          <w:color w:val="000000" w:themeColor="text1"/>
        </w:rPr>
        <w:t>date</w:t>
      </w:r>
      <w:proofErr w:type="gramEnd"/>
      <w:r w:rsidRPr="00E14019">
        <w:rPr>
          <w:color w:val="000000" w:themeColor="text1"/>
        </w:rPr>
        <w:t xml:space="preserve"> and save it as a backup.  Therefore the ‘to use’ data file is the one without any date appended, </w:t>
      </w:r>
      <w:proofErr w:type="gramStart"/>
      <w:r w:rsidRPr="00E14019">
        <w:rPr>
          <w:color w:val="000000" w:themeColor="text1"/>
        </w:rPr>
        <w:t>e.g.</w:t>
      </w:r>
      <w:proofErr w:type="gramEnd"/>
      <w:r w:rsidRPr="00E14019">
        <w:rPr>
          <w:color w:val="000000" w:themeColor="text1"/>
        </w:rPr>
        <w:t xml:space="preserve"> </w:t>
      </w:r>
      <w:r w:rsidRPr="00E14019">
        <w:rPr>
          <w:i/>
          <w:iCs/>
          <w:color w:val="00B050"/>
        </w:rPr>
        <w:t>rtwb1_04_2017_001.microcat</w:t>
      </w:r>
    </w:p>
    <w:p w14:paraId="4B9E9C09" w14:textId="77777777" w:rsidR="004E5A3D" w:rsidRDefault="004E5A3D" w:rsidP="004E5A3D">
      <w:pPr>
        <w:spacing w:line="264" w:lineRule="auto"/>
        <w:rPr>
          <w:highlight w:val="yellow"/>
        </w:rPr>
      </w:pPr>
    </w:p>
    <w:p w14:paraId="6A65A57A" w14:textId="5DC3649E" w:rsidR="004E5A3D" w:rsidRDefault="004E5A3D" w:rsidP="004E5A3D">
      <w:pPr>
        <w:pStyle w:val="Heading3"/>
      </w:pPr>
      <w:bookmarkStart w:id="14" w:name="_Toc61442507"/>
      <w:r>
        <w:t xml:space="preserve">Export to </w:t>
      </w:r>
      <w:proofErr w:type="spellStart"/>
      <w:r>
        <w:t>oceansites</w:t>
      </w:r>
      <w:proofErr w:type="spellEnd"/>
      <w:r>
        <w:t xml:space="preserve"> format [if required]</w:t>
      </w:r>
      <w:bookmarkEnd w:id="14"/>
    </w:p>
    <w:p w14:paraId="588A1DA6" w14:textId="77777777" w:rsidR="004E5A3D" w:rsidRDefault="004E5A3D" w:rsidP="004E5A3D">
      <w:pPr>
        <w:pStyle w:val="BodyText"/>
        <w:rPr>
          <w:i/>
          <w:iCs/>
          <w:color w:val="FF0000"/>
        </w:rPr>
      </w:pPr>
      <w:r>
        <w:t xml:space="preserve">The mooring data are annually submitted to </w:t>
      </w:r>
      <w:proofErr w:type="spellStart"/>
      <w:r>
        <w:t>Feili</w:t>
      </w:r>
      <w:proofErr w:type="spellEnd"/>
      <w:r>
        <w:t xml:space="preserve"> Li (OSNAP) in </w:t>
      </w:r>
      <w:proofErr w:type="spellStart"/>
      <w:r>
        <w:t>Oceansites</w:t>
      </w:r>
      <w:proofErr w:type="spellEnd"/>
      <w:r>
        <w:t xml:space="preserve"> </w:t>
      </w:r>
      <w:proofErr w:type="spellStart"/>
      <w:r>
        <w:t>netcdf</w:t>
      </w:r>
      <w:proofErr w:type="spellEnd"/>
      <w:r>
        <w:t xml:space="preserve"> format.  Currently we are generating this format (08/2019) though ultimately it may become BODC’s remit.  Loic modified a suite of scripts to do this in </w:t>
      </w:r>
      <w:proofErr w:type="spellStart"/>
      <w:r w:rsidRPr="00E933B3">
        <w:rPr>
          <w:i/>
          <w:iCs/>
          <w:color w:val="FF0000"/>
        </w:rPr>
        <w:t>osnap</w:t>
      </w:r>
      <w:proofErr w:type="spellEnd"/>
      <w:r w:rsidRPr="00E933B3">
        <w:rPr>
          <w:i/>
          <w:iCs/>
          <w:color w:val="FF0000"/>
        </w:rPr>
        <w:t>\exec\ar30\</w:t>
      </w:r>
      <w:proofErr w:type="spellStart"/>
      <w:r w:rsidRPr="00E933B3">
        <w:rPr>
          <w:i/>
          <w:iCs/>
          <w:color w:val="FF0000"/>
        </w:rPr>
        <w:t>export_Oceansites</w:t>
      </w:r>
      <w:proofErr w:type="spellEnd"/>
      <w:r>
        <w:rPr>
          <w:i/>
          <w:iCs/>
          <w:color w:val="FF0000"/>
        </w:rPr>
        <w:t>.</w:t>
      </w:r>
    </w:p>
    <w:p w14:paraId="45A04B76" w14:textId="77777777" w:rsidR="004E5A3D" w:rsidRDefault="004E5A3D" w:rsidP="004E5A3D">
      <w:pPr>
        <w:pStyle w:val="BodyText"/>
        <w:rPr>
          <w:i/>
          <w:iCs/>
          <w:color w:val="FF0000"/>
        </w:rPr>
      </w:pPr>
      <w:r>
        <w:rPr>
          <w:color w:val="000000" w:themeColor="text1"/>
        </w:rPr>
        <w:t xml:space="preserve">The top-level script </w:t>
      </w:r>
      <w:r w:rsidRPr="00E933B3">
        <w:rPr>
          <w:i/>
          <w:iCs/>
          <w:color w:val="FF0000"/>
        </w:rPr>
        <w:t>osnap\exec\ar30\export_Oceansites\convert_SAMS_mooring_to_oceansites.m</w:t>
      </w:r>
    </w:p>
    <w:p w14:paraId="317BC5C2" w14:textId="77777777" w:rsidR="004E5A3D" w:rsidRDefault="004E5A3D" w:rsidP="004E5A3D">
      <w:pPr>
        <w:pStyle w:val="BodyText"/>
        <w:rPr>
          <w:color w:val="000000" w:themeColor="text1"/>
        </w:rPr>
      </w:pPr>
      <w:r w:rsidRPr="00E933B3">
        <w:rPr>
          <w:color w:val="000000" w:themeColor="text1"/>
        </w:rPr>
        <w:t xml:space="preserve">sets </w:t>
      </w:r>
      <w:r>
        <w:rPr>
          <w:color w:val="000000" w:themeColor="text1"/>
        </w:rPr>
        <w:t xml:space="preserve">up directory paths and declares metadata to populate the </w:t>
      </w:r>
      <w:proofErr w:type="spellStart"/>
      <w:r>
        <w:rPr>
          <w:color w:val="000000" w:themeColor="text1"/>
        </w:rPr>
        <w:t>netcdf</w:t>
      </w:r>
      <w:proofErr w:type="spellEnd"/>
      <w:r>
        <w:rPr>
          <w:color w:val="000000" w:themeColor="text1"/>
        </w:rPr>
        <w:t xml:space="preserve"> file.  This script has to be run once per mooring, note the </w:t>
      </w:r>
      <w:proofErr w:type="gramStart"/>
      <w:r>
        <w:rPr>
          <w:color w:val="000000" w:themeColor="text1"/>
        </w:rPr>
        <w:t>commented out</w:t>
      </w:r>
      <w:proofErr w:type="gramEnd"/>
      <w:r>
        <w:rPr>
          <w:color w:val="000000" w:themeColor="text1"/>
        </w:rPr>
        <w:t xml:space="preserve"> moorings on lines ~26-29.  Scan through the script for any other tweaks necessary for the new mooring deployment.  This script </w:t>
      </w:r>
      <w:proofErr w:type="gramStart"/>
      <w:r>
        <w:rPr>
          <w:color w:val="000000" w:themeColor="text1"/>
        </w:rPr>
        <w:t>calls</w:t>
      </w:r>
      <w:proofErr w:type="gramEnd"/>
      <w:r>
        <w:rPr>
          <w:color w:val="000000" w:themeColor="text1"/>
        </w:rPr>
        <w:t xml:space="preserve"> </w:t>
      </w:r>
    </w:p>
    <w:p w14:paraId="745E7FC9" w14:textId="77777777" w:rsidR="004E5A3D" w:rsidRDefault="004E5A3D" w:rsidP="004E5A3D">
      <w:pPr>
        <w:pStyle w:val="BodyText"/>
        <w:rPr>
          <w:i/>
          <w:iCs/>
          <w:color w:val="FF0000"/>
        </w:rPr>
      </w:pPr>
      <w:proofErr w:type="spellStart"/>
      <w:r w:rsidRPr="00E933B3">
        <w:rPr>
          <w:i/>
          <w:iCs/>
          <w:color w:val="FF0000"/>
        </w:rPr>
        <w:t>osnap</w:t>
      </w:r>
      <w:proofErr w:type="spellEnd"/>
      <w:r w:rsidRPr="00E933B3">
        <w:rPr>
          <w:i/>
          <w:iCs/>
          <w:color w:val="FF0000"/>
        </w:rPr>
        <w:t>\exec\ar30\</w:t>
      </w:r>
      <w:proofErr w:type="spellStart"/>
      <w:r w:rsidRPr="00E933B3">
        <w:rPr>
          <w:i/>
          <w:iCs/>
          <w:color w:val="FF0000"/>
        </w:rPr>
        <w:t>export_Oceansites</w:t>
      </w:r>
      <w:proofErr w:type="spellEnd"/>
      <w:r w:rsidRPr="00E933B3">
        <w:rPr>
          <w:i/>
          <w:iCs/>
          <w:color w:val="FF0000"/>
        </w:rPr>
        <w:t>\</w:t>
      </w:r>
      <w:proofErr w:type="spellStart"/>
      <w:r w:rsidRPr="00E933B3">
        <w:rPr>
          <w:i/>
          <w:iCs/>
          <w:color w:val="FF0000"/>
        </w:rPr>
        <w:t>rodb_to_oceansitesnetcdf</w:t>
      </w:r>
      <w:proofErr w:type="spellEnd"/>
    </w:p>
    <w:p w14:paraId="685939D4" w14:textId="77777777" w:rsidR="004E5A3D" w:rsidRDefault="004E5A3D" w:rsidP="004E5A3D">
      <w:pPr>
        <w:pStyle w:val="BodyText"/>
      </w:pPr>
      <w:r>
        <w:t xml:space="preserve">which loads the </w:t>
      </w:r>
      <w:proofErr w:type="spellStart"/>
      <w:r>
        <w:t>Microcat</w:t>
      </w:r>
      <w:proofErr w:type="spellEnd"/>
      <w:r>
        <w:t xml:space="preserve"> and current meter datafiles and converts them to </w:t>
      </w:r>
      <w:proofErr w:type="spellStart"/>
      <w:r>
        <w:t>netcdf</w:t>
      </w:r>
      <w:proofErr w:type="spellEnd"/>
      <w:r>
        <w:t xml:space="preserve">. </w:t>
      </w:r>
    </w:p>
    <w:p w14:paraId="420C64F0" w14:textId="77777777" w:rsidR="004E5A3D" w:rsidRDefault="004E5A3D" w:rsidP="004E5A3D">
      <w:pPr>
        <w:pStyle w:val="BodyText"/>
      </w:pPr>
      <w:r>
        <w:t>Note:  the script searches for known instrument IDs (</w:t>
      </w:r>
      <w:proofErr w:type="spellStart"/>
      <w:r>
        <w:t>Microcat</w:t>
      </w:r>
      <w:proofErr w:type="spellEnd"/>
      <w:r>
        <w:t xml:space="preserve"> = 337 or 335, </w:t>
      </w:r>
      <w:proofErr w:type="gramStart"/>
      <w:r>
        <w:t>Nortek  =</w:t>
      </w:r>
      <w:proofErr w:type="gramEnd"/>
      <w:r>
        <w:t xml:space="preserve"> 368 or 370) to populate its arrays.  This caused some indexing issues when ODO </w:t>
      </w:r>
      <w:proofErr w:type="spellStart"/>
      <w:r>
        <w:t>Microcats</w:t>
      </w:r>
      <w:proofErr w:type="spellEnd"/>
      <w:r>
        <w:t xml:space="preserve"> (with oxygen sensors) were added to the array for the 04_2017 mooring.  Be aware that some careful checking will be required if another new instrument type is added to the moorings, including (but not limited to) lines ~56 – 83 and 86-98.  This also applied to the gridding scripts (stages 4 and 5).</w:t>
      </w:r>
    </w:p>
    <w:p w14:paraId="70892CBE" w14:textId="77777777" w:rsidR="004E5A3D" w:rsidRDefault="004E5A3D" w:rsidP="004E5A3D">
      <w:pPr>
        <w:pStyle w:val="BodyText"/>
      </w:pPr>
      <w:r>
        <w:t xml:space="preserve">Data and plots are saved </w:t>
      </w:r>
      <w:proofErr w:type="gramStart"/>
      <w:r>
        <w:t>to</w:t>
      </w:r>
      <w:proofErr w:type="gramEnd"/>
      <w:r>
        <w:t xml:space="preserve"> </w:t>
      </w:r>
    </w:p>
    <w:p w14:paraId="598661E5" w14:textId="77777777" w:rsidR="004E5A3D" w:rsidRPr="006D7532" w:rsidRDefault="004E5A3D" w:rsidP="004E5A3D">
      <w:pPr>
        <w:pStyle w:val="BodyText"/>
        <w:rPr>
          <w:i/>
          <w:iCs/>
          <w:color w:val="00B050"/>
        </w:rPr>
      </w:pPr>
      <w:proofErr w:type="spellStart"/>
      <w:r w:rsidRPr="006D7532">
        <w:rPr>
          <w:i/>
          <w:iCs/>
          <w:color w:val="00B050"/>
        </w:rPr>
        <w:t>osnap</w:t>
      </w:r>
      <w:proofErr w:type="spellEnd"/>
      <w:r w:rsidRPr="006D7532">
        <w:rPr>
          <w:i/>
          <w:iCs/>
          <w:color w:val="00B050"/>
        </w:rPr>
        <w:t>\exec\ar30\</w:t>
      </w:r>
      <w:proofErr w:type="spellStart"/>
      <w:r w:rsidRPr="006D7532">
        <w:rPr>
          <w:i/>
          <w:iCs/>
          <w:color w:val="00B050"/>
        </w:rPr>
        <w:t>export_Oceansites</w:t>
      </w:r>
      <w:proofErr w:type="spellEnd"/>
      <w:r w:rsidRPr="006D7532">
        <w:rPr>
          <w:i/>
          <w:iCs/>
          <w:color w:val="00B050"/>
        </w:rPr>
        <w:t>\</w:t>
      </w:r>
      <w:proofErr w:type="spellStart"/>
      <w:r w:rsidRPr="006D7532">
        <w:rPr>
          <w:i/>
          <w:iCs/>
          <w:color w:val="00B050"/>
        </w:rPr>
        <w:t>oceansites_format</w:t>
      </w:r>
      <w:proofErr w:type="spellEnd"/>
      <w:r w:rsidRPr="006D7532">
        <w:rPr>
          <w:i/>
          <w:iCs/>
          <w:color w:val="00B050"/>
        </w:rPr>
        <w:t xml:space="preserve"> </w:t>
      </w:r>
    </w:p>
    <w:p w14:paraId="13666530" w14:textId="77777777" w:rsidR="004E5A3D" w:rsidRPr="007F64C0" w:rsidRDefault="004E5A3D" w:rsidP="004E5A3D">
      <w:pPr>
        <w:spacing w:line="264" w:lineRule="auto"/>
        <w:ind w:left="680"/>
      </w:pPr>
    </w:p>
    <w:p w14:paraId="5A44917E" w14:textId="77777777" w:rsidR="004E5A3D" w:rsidRPr="007F64C0" w:rsidRDefault="004E5A3D" w:rsidP="004E5A3D">
      <w:pPr>
        <w:spacing w:line="264" w:lineRule="auto"/>
      </w:pPr>
      <w:r>
        <w:t>These tend to be small files which can be emailed as a .zip file or similar.</w:t>
      </w:r>
    </w:p>
    <w:p w14:paraId="138E6B50" w14:textId="77777777" w:rsidR="004E5A3D" w:rsidRDefault="004E5A3D" w:rsidP="004E5A3D">
      <w:pPr>
        <w:spacing w:line="264" w:lineRule="auto"/>
        <w:rPr>
          <w:highlight w:val="yellow"/>
        </w:rPr>
      </w:pPr>
    </w:p>
    <w:p w14:paraId="59B79C0D" w14:textId="77777777" w:rsidR="004E5A3D" w:rsidRDefault="004E5A3D" w:rsidP="004E5A3D">
      <w:pPr>
        <w:spacing w:line="264" w:lineRule="auto"/>
        <w:rPr>
          <w:highlight w:val="yellow"/>
        </w:rPr>
      </w:pPr>
    </w:p>
    <w:p w14:paraId="73EA7D34" w14:textId="77777777" w:rsidR="004E5A3D" w:rsidRDefault="004E5A3D" w:rsidP="0046023D">
      <w:pPr>
        <w:pStyle w:val="Heading3"/>
      </w:pPr>
      <w:bookmarkStart w:id="15" w:name="_Toc61442508"/>
      <w:r>
        <w:t xml:space="preserve">Gridding of the data: creation of a lowpass </w:t>
      </w:r>
      <w:proofErr w:type="gramStart"/>
      <w:r>
        <w:t>filtered,</w:t>
      </w:r>
      <w:proofErr w:type="gramEnd"/>
      <w:r>
        <w:t xml:space="preserve"> regular gridded data set.</w:t>
      </w:r>
      <w:bookmarkEnd w:id="15"/>
    </w:p>
    <w:p w14:paraId="05D235F8" w14:textId="77777777" w:rsidR="004E5A3D" w:rsidRPr="000D374F" w:rsidRDefault="004E5A3D" w:rsidP="004E5A3D">
      <w:pPr>
        <w:pStyle w:val="BodyText"/>
        <w:rPr>
          <w:i/>
          <w:iCs/>
        </w:rPr>
      </w:pPr>
      <w:r w:rsidRPr="000D374F">
        <w:rPr>
          <w:i/>
          <w:iCs/>
        </w:rPr>
        <w:t xml:space="preserve">Update the mooring file names and </w:t>
      </w:r>
      <w:proofErr w:type="spellStart"/>
      <w:r w:rsidRPr="000D374F">
        <w:rPr>
          <w:i/>
          <w:iCs/>
        </w:rPr>
        <w:t>microcat</w:t>
      </w:r>
      <w:proofErr w:type="spellEnd"/>
      <w:r w:rsidRPr="000D374F">
        <w:rPr>
          <w:i/>
          <w:iCs/>
        </w:rPr>
        <w:t xml:space="preserve"> order field in the script </w:t>
      </w:r>
      <w:proofErr w:type="gramStart"/>
      <w:r w:rsidRPr="000D374F">
        <w:rPr>
          <w:i/>
          <w:iCs/>
        </w:rPr>
        <w:t>\</w:t>
      </w:r>
      <w:proofErr w:type="spellStart"/>
      <w:r w:rsidRPr="000D374F">
        <w:rPr>
          <w:i/>
          <w:iCs/>
        </w:rPr>
        <w:t>osnap</w:t>
      </w:r>
      <w:proofErr w:type="spellEnd"/>
      <w:r w:rsidRPr="000D374F">
        <w:rPr>
          <w:i/>
          <w:iCs/>
        </w:rPr>
        <w:t>\exec\ar30\stage3\gridding\</w:t>
      </w:r>
      <w:proofErr w:type="spellStart"/>
      <w:r w:rsidRPr="00FF528B">
        <w:rPr>
          <w:i/>
          <w:iCs/>
          <w:color w:val="FF0000"/>
        </w:rPr>
        <w:t>grid_osnap_mcat_data.m</w:t>
      </w:r>
      <w:proofErr w:type="spellEnd"/>
      <w:proofErr w:type="gramEnd"/>
    </w:p>
    <w:p w14:paraId="6C6D2B28" w14:textId="77777777" w:rsidR="004E5A3D" w:rsidRDefault="004E5A3D" w:rsidP="004E5A3D">
      <w:pPr>
        <w:pStyle w:val="BodyText"/>
      </w:pPr>
      <w:r>
        <w:t>Check initialisation parameters listed in that script.</w:t>
      </w:r>
    </w:p>
    <w:p w14:paraId="331D82FC" w14:textId="77777777" w:rsidR="004E5A3D" w:rsidRDefault="004E5A3D" w:rsidP="004E5A3D">
      <w:pPr>
        <w:pStyle w:val="BodyText"/>
      </w:pPr>
      <w:r>
        <w:t xml:space="preserve">Run the </w:t>
      </w:r>
      <w:proofErr w:type="gramStart"/>
      <w:r>
        <w:t>script</w:t>
      </w:r>
      <w:proofErr w:type="gramEnd"/>
    </w:p>
    <w:p w14:paraId="0E36D54B" w14:textId="77777777" w:rsidR="004E5A3D" w:rsidRDefault="004E5A3D" w:rsidP="004E5A3D">
      <w:pPr>
        <w:pStyle w:val="BodyText"/>
        <w:rPr>
          <w:color w:val="000000" w:themeColor="text1"/>
        </w:rPr>
      </w:pPr>
      <w:r>
        <w:rPr>
          <w:color w:val="000000" w:themeColor="text1"/>
        </w:rPr>
        <w:t xml:space="preserve">It calls the worker script: </w:t>
      </w:r>
      <w:proofErr w:type="spellStart"/>
      <w:r w:rsidRPr="00FF528B">
        <w:rPr>
          <w:i/>
          <w:iCs/>
          <w:color w:val="FF0000"/>
        </w:rPr>
        <w:t>hydro_grid_osnap_linear_interp.m</w:t>
      </w:r>
      <w:proofErr w:type="spellEnd"/>
      <w:r w:rsidRPr="00FF528B">
        <w:rPr>
          <w:i/>
          <w:iCs/>
          <w:color w:val="FF0000"/>
        </w:rPr>
        <w:t xml:space="preserve"> </w:t>
      </w:r>
      <w:r>
        <w:rPr>
          <w:color w:val="000000" w:themeColor="text1"/>
        </w:rPr>
        <w:t>in the same directory which does the following:</w:t>
      </w:r>
    </w:p>
    <w:p w14:paraId="68A14641" w14:textId="77777777" w:rsidR="004E5A3D" w:rsidRDefault="004E5A3D" w:rsidP="0046023D">
      <w:pPr>
        <w:pStyle w:val="BodyText"/>
        <w:numPr>
          <w:ilvl w:val="0"/>
          <w:numId w:val="6"/>
        </w:numPr>
        <w:spacing w:line="240" w:lineRule="auto"/>
        <w:rPr>
          <w:color w:val="000000" w:themeColor="text1"/>
        </w:rPr>
      </w:pPr>
      <w:r>
        <w:rPr>
          <w:color w:val="000000" w:themeColor="text1"/>
        </w:rPr>
        <w:t xml:space="preserve">-Load </w:t>
      </w:r>
      <w:proofErr w:type="spellStart"/>
      <w:r>
        <w:rPr>
          <w:color w:val="000000" w:themeColor="text1"/>
        </w:rPr>
        <w:t>microcat</w:t>
      </w:r>
      <w:proofErr w:type="spellEnd"/>
      <w:r>
        <w:rPr>
          <w:color w:val="000000" w:themeColor="text1"/>
        </w:rPr>
        <w:t xml:space="preserve"> data</w:t>
      </w:r>
    </w:p>
    <w:p w14:paraId="0E112BAB" w14:textId="77777777" w:rsidR="004E5A3D" w:rsidRDefault="004E5A3D" w:rsidP="0046023D">
      <w:pPr>
        <w:pStyle w:val="BodyText"/>
        <w:numPr>
          <w:ilvl w:val="0"/>
          <w:numId w:val="6"/>
        </w:numPr>
        <w:spacing w:line="240" w:lineRule="auto"/>
        <w:rPr>
          <w:color w:val="000000" w:themeColor="text1"/>
        </w:rPr>
      </w:pPr>
      <w:r>
        <w:rPr>
          <w:color w:val="000000" w:themeColor="text1"/>
        </w:rPr>
        <w:t>-Fill pressure gaps</w:t>
      </w:r>
    </w:p>
    <w:p w14:paraId="43C502DB" w14:textId="77777777" w:rsidR="004E5A3D" w:rsidRDefault="004E5A3D" w:rsidP="0046023D">
      <w:pPr>
        <w:pStyle w:val="BodyText"/>
        <w:numPr>
          <w:ilvl w:val="0"/>
          <w:numId w:val="6"/>
        </w:numPr>
        <w:spacing w:line="240" w:lineRule="auto"/>
        <w:rPr>
          <w:color w:val="000000" w:themeColor="text1"/>
        </w:rPr>
      </w:pPr>
      <w:r>
        <w:rPr>
          <w:color w:val="000000" w:themeColor="text1"/>
        </w:rPr>
        <w:t xml:space="preserve">-Convert conductivity to salinity and </w:t>
      </w:r>
      <w:proofErr w:type="spellStart"/>
      <w:proofErr w:type="gramStart"/>
      <w:r>
        <w:rPr>
          <w:color w:val="000000" w:themeColor="text1"/>
        </w:rPr>
        <w:t>despike</w:t>
      </w:r>
      <w:proofErr w:type="spellEnd"/>
      <w:proofErr w:type="gramEnd"/>
    </w:p>
    <w:p w14:paraId="780B6D30" w14:textId="77777777" w:rsidR="004E5A3D" w:rsidRDefault="004E5A3D" w:rsidP="0046023D">
      <w:pPr>
        <w:pStyle w:val="BodyText"/>
        <w:numPr>
          <w:ilvl w:val="0"/>
          <w:numId w:val="6"/>
        </w:numPr>
        <w:spacing w:line="240" w:lineRule="auto"/>
        <w:rPr>
          <w:color w:val="000000" w:themeColor="text1"/>
        </w:rPr>
      </w:pPr>
      <w:r>
        <w:rPr>
          <w:color w:val="000000" w:themeColor="text1"/>
        </w:rPr>
        <w:t xml:space="preserve">-Apply low-pass temporal </w:t>
      </w:r>
      <w:proofErr w:type="gramStart"/>
      <w:r>
        <w:rPr>
          <w:color w:val="000000" w:themeColor="text1"/>
        </w:rPr>
        <w:t>filter</w:t>
      </w:r>
      <w:proofErr w:type="gramEnd"/>
    </w:p>
    <w:p w14:paraId="6968BE46" w14:textId="77777777" w:rsidR="004E5A3D" w:rsidRDefault="004E5A3D" w:rsidP="0046023D">
      <w:pPr>
        <w:pStyle w:val="BodyText"/>
        <w:numPr>
          <w:ilvl w:val="0"/>
          <w:numId w:val="6"/>
        </w:numPr>
        <w:spacing w:line="240" w:lineRule="auto"/>
        <w:rPr>
          <w:color w:val="000000" w:themeColor="text1"/>
        </w:rPr>
      </w:pPr>
      <w:r>
        <w:rPr>
          <w:color w:val="000000" w:themeColor="text1"/>
        </w:rPr>
        <w:t>-Close big gaps in salinity</w:t>
      </w:r>
    </w:p>
    <w:p w14:paraId="72587CBC" w14:textId="77777777" w:rsidR="004E5A3D" w:rsidRDefault="004E5A3D" w:rsidP="0046023D">
      <w:pPr>
        <w:pStyle w:val="BodyText"/>
        <w:numPr>
          <w:ilvl w:val="0"/>
          <w:numId w:val="6"/>
        </w:numPr>
        <w:spacing w:line="240" w:lineRule="auto"/>
        <w:rPr>
          <w:color w:val="000000" w:themeColor="text1"/>
        </w:rPr>
      </w:pPr>
      <w:r>
        <w:rPr>
          <w:color w:val="000000" w:themeColor="text1"/>
        </w:rPr>
        <w:t xml:space="preserve">-Interpolate </w:t>
      </w:r>
      <w:proofErr w:type="gramStart"/>
      <w:r>
        <w:rPr>
          <w:color w:val="000000" w:themeColor="text1"/>
        </w:rPr>
        <w:t>vertically</w:t>
      </w:r>
      <w:proofErr w:type="gramEnd"/>
    </w:p>
    <w:p w14:paraId="47B63B6C" w14:textId="77777777" w:rsidR="004E5A3D" w:rsidRPr="00526004" w:rsidRDefault="004E5A3D" w:rsidP="0046023D">
      <w:pPr>
        <w:pStyle w:val="BodyText"/>
        <w:numPr>
          <w:ilvl w:val="0"/>
          <w:numId w:val="6"/>
        </w:numPr>
        <w:spacing w:line="240" w:lineRule="auto"/>
        <w:rPr>
          <w:color w:val="000000" w:themeColor="text1"/>
        </w:rPr>
      </w:pPr>
      <w:r>
        <w:rPr>
          <w:color w:val="000000" w:themeColor="text1"/>
        </w:rPr>
        <w:t>-Save and generate plots.</w:t>
      </w:r>
    </w:p>
    <w:p w14:paraId="35127347" w14:textId="77777777" w:rsidR="004E5A3D" w:rsidRPr="000C47BC" w:rsidRDefault="004E5A3D" w:rsidP="004E5A3D">
      <w:pPr>
        <w:pStyle w:val="BodyText"/>
        <w:rPr>
          <w:i/>
          <w:iCs/>
          <w:color w:val="FF0000"/>
        </w:rPr>
      </w:pPr>
    </w:p>
    <w:p w14:paraId="3A6012CB" w14:textId="4D760876" w:rsidR="004E5A3D" w:rsidRPr="0046023D" w:rsidRDefault="004E5A3D" w:rsidP="004E5A3D">
      <w:pPr>
        <w:pStyle w:val="BodyText"/>
        <w:rPr>
          <w:i/>
          <w:iCs/>
          <w:color w:val="00B050"/>
        </w:rPr>
      </w:pPr>
      <w:r>
        <w:t xml:space="preserve">Data are saved as a mat file </w:t>
      </w:r>
      <w:proofErr w:type="gramStart"/>
      <w:r>
        <w:t xml:space="preserve">in  </w:t>
      </w:r>
      <w:r w:rsidRPr="000C47BC">
        <w:rPr>
          <w:i/>
          <w:iCs/>
          <w:color w:val="00B050"/>
        </w:rPr>
        <w:t>~</w:t>
      </w:r>
      <w:proofErr w:type="gramEnd"/>
      <w:r w:rsidRPr="000C47BC">
        <w:rPr>
          <w:i/>
          <w:iCs/>
          <w:color w:val="00B050"/>
        </w:rPr>
        <w:t>\</w:t>
      </w:r>
      <w:proofErr w:type="spellStart"/>
      <w:r w:rsidRPr="000C47BC">
        <w:rPr>
          <w:i/>
          <w:iCs/>
          <w:color w:val="00B050"/>
        </w:rPr>
        <w:t>osnap</w:t>
      </w:r>
      <w:proofErr w:type="spellEnd"/>
      <w:r w:rsidRPr="000C47BC">
        <w:rPr>
          <w:i/>
          <w:iCs/>
          <w:color w:val="00B050"/>
        </w:rPr>
        <w:t>\data\moor\proc\</w:t>
      </w:r>
      <w:proofErr w:type="spellStart"/>
      <w:r w:rsidRPr="000C47BC">
        <w:rPr>
          <w:i/>
          <w:iCs/>
          <w:color w:val="00B050"/>
        </w:rPr>
        <w:t>hydro_grid</w:t>
      </w:r>
      <w:proofErr w:type="spellEnd"/>
      <w:r w:rsidRPr="000C47BC">
        <w:rPr>
          <w:i/>
          <w:iCs/>
          <w:color w:val="00B050"/>
        </w:rPr>
        <w:t>\</w:t>
      </w:r>
      <w:r w:rsidR="0046023D">
        <w:rPr>
          <w:i/>
          <w:iCs/>
          <w:color w:val="00B050"/>
        </w:rPr>
        <w:t xml:space="preserve">. </w:t>
      </w:r>
      <w:r>
        <w:t xml:space="preserve">The gridded .mat files have the variable naming conventions </w:t>
      </w:r>
      <w:r w:rsidR="0046023D">
        <w:t xml:space="preserve">listed in Table </w:t>
      </w:r>
      <w:proofErr w:type="gramStart"/>
      <w:r w:rsidR="0046023D">
        <w:t>1</w:t>
      </w:r>
      <w:proofErr w:type="gramEnd"/>
    </w:p>
    <w:p w14:paraId="12BDC21A" w14:textId="77777777" w:rsidR="004E5A3D" w:rsidRDefault="004E5A3D" w:rsidP="004E5A3D">
      <w:pPr>
        <w:pStyle w:val="BodyText"/>
      </w:pPr>
    </w:p>
    <w:p w14:paraId="7485D353" w14:textId="1EF43BE3" w:rsidR="004E5A3D" w:rsidRDefault="004E5A3D" w:rsidP="004E5A3D">
      <w:pPr>
        <w:pStyle w:val="Heading3"/>
      </w:pPr>
      <w:bookmarkStart w:id="16" w:name="_Hlk48134907"/>
      <w:r>
        <w:t xml:space="preserve"> </w:t>
      </w:r>
      <w:bookmarkStart w:id="17" w:name="_Toc61442509"/>
      <w:r>
        <w:t xml:space="preserve">merging of the several years of deployment (and if </w:t>
      </w:r>
      <w:proofErr w:type="gramStart"/>
      <w:r>
        <w:t>necessary</w:t>
      </w:r>
      <w:proofErr w:type="gramEnd"/>
      <w:r>
        <w:t xml:space="preserve"> moorings)</w:t>
      </w:r>
      <w:bookmarkEnd w:id="17"/>
      <w:r>
        <w:t xml:space="preserve"> </w:t>
      </w:r>
      <w:bookmarkEnd w:id="16"/>
    </w:p>
    <w:p w14:paraId="4D091508" w14:textId="77777777" w:rsidR="004E5A3D" w:rsidRPr="000C47BC" w:rsidRDefault="004E5A3D" w:rsidP="004E5A3D">
      <w:pPr>
        <w:pStyle w:val="BodyText"/>
        <w:rPr>
          <w:i/>
          <w:iCs/>
          <w:color w:val="0070C0"/>
        </w:rPr>
      </w:pPr>
      <w:r>
        <w:t xml:space="preserve">First, we </w:t>
      </w:r>
      <w:proofErr w:type="gramStart"/>
      <w:r>
        <w:t>have to</w:t>
      </w:r>
      <w:proofErr w:type="gramEnd"/>
      <w:r>
        <w:t xml:space="preserve"> create 2 .</w:t>
      </w:r>
      <w:proofErr w:type="spellStart"/>
      <w:r>
        <w:t>dat</w:t>
      </w:r>
      <w:proofErr w:type="spellEnd"/>
      <w:r>
        <w:t xml:space="preserve"> files with instrument data from EB1 in one file. The same for WB1 and WB2 combined in the same file. Note, only instruments on WB2 that are at unique depth should be </w:t>
      </w:r>
      <w:r w:rsidRPr="00E14019">
        <w:t>included. Note 2: in the .</w:t>
      </w:r>
      <w:proofErr w:type="spellStart"/>
      <w:r w:rsidRPr="00E14019">
        <w:t>dat</w:t>
      </w:r>
      <w:proofErr w:type="spellEnd"/>
      <w:r w:rsidRPr="00E14019">
        <w:t xml:space="preserve"> file, the 3rd columns correspond to the position of the </w:t>
      </w:r>
      <w:proofErr w:type="spellStart"/>
      <w:r w:rsidRPr="00E14019">
        <w:t>mcat</w:t>
      </w:r>
      <w:proofErr w:type="spellEnd"/>
      <w:r w:rsidRPr="00E14019">
        <w:t xml:space="preserve"> in the grid file created in 4) (can be found under </w:t>
      </w:r>
      <w:r w:rsidRPr="00E14019">
        <w:rPr>
          <w:i/>
          <w:iCs/>
          <w:color w:val="0070C0"/>
        </w:rPr>
        <w:t>~/</w:t>
      </w:r>
      <w:proofErr w:type="spellStart"/>
      <w:r w:rsidRPr="00E14019">
        <w:rPr>
          <w:i/>
          <w:iCs/>
          <w:color w:val="0070C0"/>
        </w:rPr>
        <w:t>osnap</w:t>
      </w:r>
      <w:proofErr w:type="spellEnd"/>
      <w:r w:rsidRPr="00E14019">
        <w:rPr>
          <w:i/>
          <w:iCs/>
          <w:color w:val="0070C0"/>
        </w:rPr>
        <w:t>/data/moor/proc/</w:t>
      </w:r>
      <w:proofErr w:type="spellStart"/>
      <w:r w:rsidRPr="00E14019">
        <w:rPr>
          <w:i/>
          <w:iCs/>
          <w:color w:val="0070C0"/>
        </w:rPr>
        <w:t>hydro_grid</w:t>
      </w:r>
      <w:proofErr w:type="spellEnd"/>
      <w:r w:rsidRPr="00E14019">
        <w:rPr>
          <w:i/>
          <w:iCs/>
          <w:color w:val="0070C0"/>
        </w:rPr>
        <w:t>/</w:t>
      </w:r>
    </w:p>
    <w:p w14:paraId="7078B3BD" w14:textId="77777777" w:rsidR="004E5A3D" w:rsidRDefault="004E5A3D" w:rsidP="004E5A3D">
      <w:pPr>
        <w:pStyle w:val="BodyText"/>
      </w:pPr>
      <w:r>
        <w:t xml:space="preserve">E.g.: </w:t>
      </w:r>
      <w:r w:rsidRPr="000C47BC">
        <w:rPr>
          <w:i/>
          <w:iCs/>
          <w:color w:val="FF0000"/>
        </w:rPr>
        <w:t>~\</w:t>
      </w:r>
      <w:proofErr w:type="spellStart"/>
      <w:r w:rsidRPr="000C47BC">
        <w:rPr>
          <w:i/>
          <w:iCs/>
          <w:color w:val="FF0000"/>
        </w:rPr>
        <w:t>osnap</w:t>
      </w:r>
      <w:proofErr w:type="spellEnd"/>
      <w:r w:rsidRPr="000C47BC">
        <w:rPr>
          <w:i/>
          <w:iCs/>
          <w:color w:val="FF0000"/>
        </w:rPr>
        <w:t>\exec\</w:t>
      </w:r>
      <w:r>
        <w:rPr>
          <w:i/>
          <w:iCs/>
          <w:color w:val="FF0000"/>
        </w:rPr>
        <w:t>$cruise</w:t>
      </w:r>
      <w:r w:rsidRPr="000C47BC">
        <w:rPr>
          <w:i/>
          <w:iCs/>
          <w:color w:val="FF0000"/>
        </w:rPr>
        <w:t>\stage3\gridding\MCAT\ rtwb_osnap_03_2016.dat</w:t>
      </w:r>
    </w:p>
    <w:p w14:paraId="61943FB6" w14:textId="77777777" w:rsidR="004E5A3D" w:rsidRDefault="004E5A3D" w:rsidP="004E5A3D">
      <w:pPr>
        <w:pStyle w:val="BodyText"/>
      </w:pPr>
      <w:r>
        <w:t>Info can be found in:</w:t>
      </w:r>
    </w:p>
    <w:p w14:paraId="0F5D123F" w14:textId="77777777" w:rsidR="004E5A3D" w:rsidRPr="000C47BC" w:rsidRDefault="004E5A3D" w:rsidP="004E5A3D">
      <w:pPr>
        <w:pStyle w:val="BodyText"/>
        <w:rPr>
          <w:i/>
          <w:iCs/>
          <w:color w:val="0070C0"/>
        </w:rPr>
      </w:pPr>
      <w:r w:rsidRPr="000C47BC">
        <w:rPr>
          <w:i/>
          <w:iCs/>
          <w:color w:val="0070C0"/>
        </w:rPr>
        <w:t>~\</w:t>
      </w:r>
      <w:proofErr w:type="spellStart"/>
      <w:r w:rsidRPr="000C47BC">
        <w:rPr>
          <w:i/>
          <w:iCs/>
          <w:color w:val="0070C0"/>
        </w:rPr>
        <w:t>osnap</w:t>
      </w:r>
      <w:proofErr w:type="spellEnd"/>
      <w:r w:rsidRPr="000C47BC">
        <w:rPr>
          <w:i/>
          <w:iCs/>
          <w:color w:val="0070C0"/>
        </w:rPr>
        <w:t>\data\moor\proc\rtwb1_03_2016\rtwb1_03_2016info.dat</w:t>
      </w:r>
    </w:p>
    <w:p w14:paraId="0091A84C" w14:textId="77777777" w:rsidR="004E5A3D" w:rsidRDefault="004E5A3D" w:rsidP="004E5A3D">
      <w:pPr>
        <w:pStyle w:val="BodyText"/>
      </w:pPr>
      <w:r>
        <w:t xml:space="preserve">Second, check and update paths and parameters under </w:t>
      </w:r>
      <w:r w:rsidRPr="00187FB7">
        <w:t>SET DIRECTORIES FOR MERGE</w:t>
      </w:r>
      <w:r>
        <w:t xml:space="preserve"> and </w:t>
      </w:r>
      <w:r w:rsidRPr="003D126B">
        <w:t>MERGE INITIALISATION</w:t>
      </w:r>
      <w:r>
        <w:t xml:space="preserve"> (</w:t>
      </w:r>
      <w:proofErr w:type="spellStart"/>
      <w:proofErr w:type="gramStart"/>
      <w:r>
        <w:t>e,g</w:t>
      </w:r>
      <w:proofErr w:type="spellEnd"/>
      <w:proofErr w:type="gramEnd"/>
      <w:r>
        <w:t xml:space="preserve">, </w:t>
      </w:r>
      <w:proofErr w:type="spellStart"/>
      <w:r>
        <w:t>jg_end</w:t>
      </w:r>
      <w:proofErr w:type="spellEnd"/>
      <w:r>
        <w:t xml:space="preserve"> and </w:t>
      </w:r>
      <w:proofErr w:type="spellStart"/>
      <w:r>
        <w:t>lastyeardata</w:t>
      </w:r>
      <w:proofErr w:type="spellEnd"/>
      <w:r>
        <w:t xml:space="preserve">) headers in </w:t>
      </w:r>
      <w:proofErr w:type="spellStart"/>
      <w:r w:rsidRPr="007E185A">
        <w:rPr>
          <w:i/>
          <w:iCs/>
          <w:color w:val="FF0000"/>
        </w:rPr>
        <w:t>grid_osnap_mcat_data.m</w:t>
      </w:r>
      <w:proofErr w:type="spellEnd"/>
    </w:p>
    <w:p w14:paraId="5461120B" w14:textId="57C0C0B8" w:rsidR="004E5A3D" w:rsidRPr="0046023D" w:rsidRDefault="004E5A3D" w:rsidP="0046023D">
      <w:pPr>
        <w:pStyle w:val="BodyText"/>
      </w:pPr>
      <w:r>
        <w:t xml:space="preserve">Last, update the scripts </w:t>
      </w:r>
      <w:proofErr w:type="spellStart"/>
      <w:r w:rsidRPr="007E185A">
        <w:rPr>
          <w:i/>
          <w:iCs/>
          <w:color w:val="FF0000"/>
        </w:rPr>
        <w:t>merge_osnap_data_west.m</w:t>
      </w:r>
      <w:proofErr w:type="spellEnd"/>
      <w:r w:rsidRPr="007E185A">
        <w:rPr>
          <w:color w:val="FF0000"/>
        </w:rPr>
        <w:t xml:space="preserve"> </w:t>
      </w:r>
      <w:r>
        <w:t xml:space="preserve">and </w:t>
      </w:r>
      <w:proofErr w:type="spellStart"/>
      <w:r w:rsidRPr="007E185A">
        <w:rPr>
          <w:i/>
          <w:iCs/>
          <w:color w:val="FF0000"/>
        </w:rPr>
        <w:t>merge_osnap_data_east.m</w:t>
      </w:r>
      <w:proofErr w:type="spellEnd"/>
      <w:r w:rsidRPr="007E185A">
        <w:rPr>
          <w:color w:val="FF0000"/>
        </w:rPr>
        <w:t xml:space="preserve"> </w:t>
      </w:r>
      <w:r>
        <w:t>by copy and pasting the last merge block section. In particular: create a new deployment by copying a previous one; change all the variable name (</w:t>
      </w:r>
      <w:proofErr w:type="gramStart"/>
      <w:r>
        <w:t>e.g.</w:t>
      </w:r>
      <w:proofErr w:type="gramEnd"/>
      <w:r>
        <w:t xml:space="preserve"> for osnap3, changes fileID2 -&gt; fileID3, T2 -&gt; T3, etc…); change the figure and titles (l326-331-336-341); and change concatenation.</w:t>
      </w:r>
    </w:p>
    <w:p w14:paraId="6E422E9F" w14:textId="18AE3634" w:rsidR="004E5A3D" w:rsidRPr="0046023D" w:rsidRDefault="004E5A3D" w:rsidP="004E5A3D">
      <w:pPr>
        <w:pStyle w:val="BodyText"/>
        <w:rPr>
          <w:i/>
          <w:iCs/>
          <w:color w:val="00B050"/>
        </w:rPr>
      </w:pPr>
      <w:r>
        <w:t xml:space="preserve">Output files are saved in: </w:t>
      </w:r>
      <w:r w:rsidRPr="000C47BC">
        <w:rPr>
          <w:i/>
          <w:iCs/>
          <w:color w:val="00B050"/>
        </w:rPr>
        <w:t>~\</w:t>
      </w:r>
      <w:proofErr w:type="spellStart"/>
      <w:r w:rsidRPr="000C47BC">
        <w:rPr>
          <w:i/>
          <w:iCs/>
          <w:color w:val="00B050"/>
        </w:rPr>
        <w:t>osnap</w:t>
      </w:r>
      <w:proofErr w:type="spellEnd"/>
      <w:r w:rsidRPr="000C47BC">
        <w:rPr>
          <w:i/>
          <w:iCs/>
          <w:color w:val="00B050"/>
        </w:rPr>
        <w:t>\data\moor\proc\</w:t>
      </w:r>
      <w:proofErr w:type="spellStart"/>
      <w:r w:rsidRPr="000C47BC">
        <w:rPr>
          <w:i/>
          <w:iCs/>
          <w:color w:val="00B050"/>
        </w:rPr>
        <w:t>hydro_grid</w:t>
      </w:r>
      <w:r>
        <w:rPr>
          <w:i/>
          <w:iCs/>
          <w:color w:val="00B050"/>
        </w:rPr>
        <w:t>_merged</w:t>
      </w:r>
      <w:proofErr w:type="spellEnd"/>
      <w:r w:rsidRPr="000C47BC">
        <w:rPr>
          <w:i/>
          <w:iCs/>
          <w:color w:val="00B050"/>
        </w:rPr>
        <w:t>\</w:t>
      </w:r>
      <w:r>
        <w:rPr>
          <w:i/>
          <w:iCs/>
          <w:color w:val="00B050"/>
        </w:rPr>
        <w:t>.</w:t>
      </w:r>
    </w:p>
    <w:p w14:paraId="7C036924" w14:textId="423F3F63" w:rsidR="004E5A3D" w:rsidRDefault="0054381D" w:rsidP="004E5A3D">
      <w:pPr>
        <w:pStyle w:val="BodyText"/>
      </w:pPr>
      <w:r>
        <w:t xml:space="preserve">Table 1. </w:t>
      </w:r>
      <w:r w:rsidR="004E5A3D">
        <w:t>The gridded and merged .mat files have the following variable naming conventions using temperature data as an example:</w:t>
      </w:r>
    </w:p>
    <w:p w14:paraId="29E59320" w14:textId="447CD03C" w:rsidR="004E5A3D" w:rsidRDefault="004E5A3D" w:rsidP="004E5A3D">
      <w:pPr>
        <w:pStyle w:val="BodyText"/>
      </w:pPr>
    </w:p>
    <w:tbl>
      <w:tblPr>
        <w:tblStyle w:val="TableGrid"/>
        <w:tblW w:w="9579" w:type="dxa"/>
        <w:tblLook w:val="04A0" w:firstRow="1" w:lastRow="0" w:firstColumn="1" w:lastColumn="0" w:noHBand="0" w:noVBand="1"/>
      </w:tblPr>
      <w:tblGrid>
        <w:gridCol w:w="1838"/>
        <w:gridCol w:w="7741"/>
      </w:tblGrid>
      <w:tr w:rsidR="0054381D" w14:paraId="43CD99EE" w14:textId="77777777" w:rsidTr="0046023D">
        <w:trPr>
          <w:trHeight w:val="535"/>
        </w:trPr>
        <w:tc>
          <w:tcPr>
            <w:tcW w:w="9579" w:type="dxa"/>
            <w:gridSpan w:val="2"/>
          </w:tcPr>
          <w:p w14:paraId="5F3D0AA1" w14:textId="42E4390A" w:rsidR="0054381D" w:rsidRPr="002D164E" w:rsidRDefault="0054381D" w:rsidP="0046023D">
            <w:pPr>
              <w:jc w:val="center"/>
              <w:rPr>
                <w:b/>
                <w:bCs/>
              </w:rPr>
            </w:pPr>
            <w:r>
              <w:rPr>
                <w:b/>
                <w:bCs/>
              </w:rPr>
              <w:t>Time</w:t>
            </w:r>
            <w:r w:rsidRPr="002D164E">
              <w:rPr>
                <w:b/>
                <w:bCs/>
              </w:rPr>
              <w:t xml:space="preserve"> grid</w:t>
            </w:r>
          </w:p>
        </w:tc>
      </w:tr>
      <w:tr w:rsidR="0046023D" w14:paraId="016B2081" w14:textId="77777777" w:rsidTr="0054381D">
        <w:trPr>
          <w:trHeight w:val="535"/>
        </w:trPr>
        <w:tc>
          <w:tcPr>
            <w:tcW w:w="1838" w:type="dxa"/>
          </w:tcPr>
          <w:p w14:paraId="32C96459" w14:textId="1158A52E" w:rsidR="0046023D" w:rsidRDefault="0046023D" w:rsidP="0046023D">
            <w:proofErr w:type="spellStart"/>
            <w:r>
              <w:t>Jd_grid</w:t>
            </w:r>
            <w:proofErr w:type="spellEnd"/>
          </w:p>
        </w:tc>
        <w:tc>
          <w:tcPr>
            <w:tcW w:w="7741" w:type="dxa"/>
          </w:tcPr>
          <w:p w14:paraId="4CAE4C00" w14:textId="10C58033" w:rsidR="0046023D" w:rsidRPr="00E14019" w:rsidRDefault="0046023D" w:rsidP="0046023D">
            <w:pPr>
              <w:pStyle w:val="BodyText"/>
            </w:pPr>
            <w:proofErr w:type="spellStart"/>
            <w:r>
              <w:t>julian</w:t>
            </w:r>
            <w:proofErr w:type="spellEnd"/>
            <w:r>
              <w:t xml:space="preserve"> day </w:t>
            </w:r>
            <w:r w:rsidRPr="00E14019">
              <w:t xml:space="preserve">for </w:t>
            </w:r>
            <w:proofErr w:type="spellStart"/>
            <w:r w:rsidRPr="00E14019">
              <w:t>ungridded</w:t>
            </w:r>
            <w:proofErr w:type="spellEnd"/>
            <w:r w:rsidRPr="00E14019">
              <w:t xml:space="preserve"> data – </w:t>
            </w:r>
            <w:proofErr w:type="gramStart"/>
            <w:r w:rsidRPr="00E14019">
              <w:t>2 hour</w:t>
            </w:r>
            <w:proofErr w:type="gramEnd"/>
            <w:r w:rsidRPr="00E14019">
              <w:t xml:space="preserve"> timesteps.  NOTE the JD naming convention – currently the wrong way round!</w:t>
            </w:r>
          </w:p>
          <w:p w14:paraId="731B8285" w14:textId="77777777" w:rsidR="0046023D" w:rsidRDefault="0046023D" w:rsidP="0046023D"/>
        </w:tc>
      </w:tr>
      <w:tr w:rsidR="0046023D" w14:paraId="73ABD9AB" w14:textId="77777777" w:rsidTr="0054381D">
        <w:trPr>
          <w:trHeight w:val="535"/>
        </w:trPr>
        <w:tc>
          <w:tcPr>
            <w:tcW w:w="1838" w:type="dxa"/>
          </w:tcPr>
          <w:p w14:paraId="4400D135" w14:textId="33DD65BB" w:rsidR="0046023D" w:rsidRDefault="0046023D" w:rsidP="0046023D">
            <w:proofErr w:type="spellStart"/>
            <w:r>
              <w:t>jd</w:t>
            </w:r>
            <w:proofErr w:type="spellEnd"/>
          </w:p>
        </w:tc>
        <w:tc>
          <w:tcPr>
            <w:tcW w:w="7741" w:type="dxa"/>
          </w:tcPr>
          <w:p w14:paraId="4826EF63" w14:textId="18BA8787" w:rsidR="0046023D" w:rsidRDefault="0046023D" w:rsidP="0046023D">
            <w:pPr>
              <w:pStyle w:val="BodyText"/>
            </w:pPr>
            <w:proofErr w:type="spellStart"/>
            <w:r w:rsidRPr="00E14019">
              <w:t>julian</w:t>
            </w:r>
            <w:proofErr w:type="spellEnd"/>
            <w:r w:rsidRPr="00E14019">
              <w:t xml:space="preserve"> day for gridded data –</w:t>
            </w:r>
            <w:r>
              <w:t xml:space="preserve"> interpolated onto 1/2-day </w:t>
            </w:r>
            <w:proofErr w:type="gramStart"/>
            <w:r>
              <w:t>timesteps</w:t>
            </w:r>
            <w:proofErr w:type="gramEnd"/>
          </w:p>
          <w:p w14:paraId="6E66AA9A" w14:textId="77777777" w:rsidR="0046023D" w:rsidRDefault="0046023D" w:rsidP="0046023D">
            <w:pPr>
              <w:pStyle w:val="BodyText"/>
            </w:pPr>
          </w:p>
        </w:tc>
      </w:tr>
      <w:tr w:rsidR="0054381D" w14:paraId="6DDEC3B2" w14:textId="77777777" w:rsidTr="0054381D">
        <w:trPr>
          <w:trHeight w:val="535"/>
        </w:trPr>
        <w:tc>
          <w:tcPr>
            <w:tcW w:w="1838" w:type="dxa"/>
          </w:tcPr>
          <w:p w14:paraId="72A20F4D" w14:textId="654F4A49" w:rsidR="0054381D" w:rsidRDefault="0054381D" w:rsidP="0046023D">
            <w:r>
              <w:t>JG</w:t>
            </w:r>
          </w:p>
        </w:tc>
        <w:tc>
          <w:tcPr>
            <w:tcW w:w="7741" w:type="dxa"/>
          </w:tcPr>
          <w:p w14:paraId="4E31F708" w14:textId="246F0F3A" w:rsidR="0054381D" w:rsidRDefault="0054381D" w:rsidP="0046023D">
            <w:r>
              <w:t>Julian day</w:t>
            </w:r>
          </w:p>
        </w:tc>
      </w:tr>
      <w:tr w:rsidR="0054381D" w14:paraId="50F0F4E2" w14:textId="77777777" w:rsidTr="0054381D">
        <w:trPr>
          <w:trHeight w:val="535"/>
        </w:trPr>
        <w:tc>
          <w:tcPr>
            <w:tcW w:w="9579" w:type="dxa"/>
            <w:gridSpan w:val="2"/>
            <w:vAlign w:val="center"/>
          </w:tcPr>
          <w:p w14:paraId="5F581380" w14:textId="1810C951" w:rsidR="0054381D" w:rsidRDefault="0054381D" w:rsidP="0054381D">
            <w:pPr>
              <w:jc w:val="center"/>
            </w:pPr>
            <w:r>
              <w:rPr>
                <w:b/>
                <w:bCs/>
              </w:rPr>
              <w:t>Time</w:t>
            </w:r>
            <w:r w:rsidRPr="002D164E">
              <w:rPr>
                <w:b/>
                <w:bCs/>
              </w:rPr>
              <w:t xml:space="preserve"> grid</w:t>
            </w:r>
          </w:p>
        </w:tc>
      </w:tr>
      <w:tr w:rsidR="0054381D" w14:paraId="2B04E2C1" w14:textId="77777777" w:rsidTr="0054381D">
        <w:trPr>
          <w:trHeight w:val="535"/>
        </w:trPr>
        <w:tc>
          <w:tcPr>
            <w:tcW w:w="1838" w:type="dxa"/>
          </w:tcPr>
          <w:p w14:paraId="41971853" w14:textId="77777777" w:rsidR="0054381D" w:rsidRDefault="0054381D" w:rsidP="0046023D">
            <w:proofErr w:type="gramStart"/>
            <w:r>
              <w:t>T,C</w:t>
            </w:r>
            <w:proofErr w:type="gramEnd"/>
            <w:r>
              <w:t>,S,P</w:t>
            </w:r>
          </w:p>
        </w:tc>
        <w:tc>
          <w:tcPr>
            <w:tcW w:w="7741" w:type="dxa"/>
          </w:tcPr>
          <w:p w14:paraId="5C8D1253" w14:textId="77777777" w:rsidR="0054381D" w:rsidRDefault="0054381D" w:rsidP="0046023D">
            <w:r>
              <w:t>Temporal interpolated data (1/12 day)</w:t>
            </w:r>
          </w:p>
        </w:tc>
      </w:tr>
      <w:tr w:rsidR="0054381D" w14:paraId="1EF787A9" w14:textId="77777777" w:rsidTr="0054381D">
        <w:trPr>
          <w:trHeight w:val="559"/>
        </w:trPr>
        <w:tc>
          <w:tcPr>
            <w:tcW w:w="1838" w:type="dxa"/>
          </w:tcPr>
          <w:p w14:paraId="757BCF77" w14:textId="77777777" w:rsidR="0054381D" w:rsidRDefault="0054381D" w:rsidP="0046023D">
            <w:proofErr w:type="spellStart"/>
            <w:proofErr w:type="gramStart"/>
            <w:r>
              <w:t>T,S</w:t>
            </w:r>
            <w:proofErr w:type="gramEnd"/>
            <w:r>
              <w:t>,Pf</w:t>
            </w:r>
            <w:proofErr w:type="spellEnd"/>
          </w:p>
        </w:tc>
        <w:tc>
          <w:tcPr>
            <w:tcW w:w="7741" w:type="dxa"/>
          </w:tcPr>
          <w:p w14:paraId="29D301C4" w14:textId="77777777" w:rsidR="0054381D" w:rsidRDefault="0054381D" w:rsidP="0046023D">
            <w:r>
              <w:t>Low pass filtered (on 1/12 day)</w:t>
            </w:r>
          </w:p>
        </w:tc>
      </w:tr>
      <w:tr w:rsidR="0054381D" w14:paraId="14109AE3" w14:textId="77777777" w:rsidTr="0054381D">
        <w:trPr>
          <w:trHeight w:val="535"/>
        </w:trPr>
        <w:tc>
          <w:tcPr>
            <w:tcW w:w="1838" w:type="dxa"/>
          </w:tcPr>
          <w:p w14:paraId="191C0E80" w14:textId="77777777" w:rsidR="0054381D" w:rsidRDefault="0054381D" w:rsidP="0046023D">
            <w:proofErr w:type="spellStart"/>
            <w:proofErr w:type="gramStart"/>
            <w:r>
              <w:t>T,S</w:t>
            </w:r>
            <w:proofErr w:type="gramEnd"/>
            <w:r>
              <w:t>,Pfs</w:t>
            </w:r>
            <w:proofErr w:type="spellEnd"/>
          </w:p>
        </w:tc>
        <w:tc>
          <w:tcPr>
            <w:tcW w:w="7741" w:type="dxa"/>
          </w:tcPr>
          <w:p w14:paraId="64650F80" w14:textId="77777777" w:rsidR="0054381D" w:rsidRDefault="0054381D" w:rsidP="0046023D">
            <w:r>
              <w:t>Temporal interpolated filtered (1/2 day)</w:t>
            </w:r>
          </w:p>
        </w:tc>
      </w:tr>
      <w:tr w:rsidR="0054381D" w14:paraId="441081AA" w14:textId="77777777" w:rsidTr="0054381D">
        <w:trPr>
          <w:trHeight w:val="535"/>
        </w:trPr>
        <w:tc>
          <w:tcPr>
            <w:tcW w:w="1838" w:type="dxa"/>
          </w:tcPr>
          <w:p w14:paraId="5C12B3D4" w14:textId="77777777" w:rsidR="0054381D" w:rsidRDefault="0054381D" w:rsidP="0046023D">
            <w:proofErr w:type="spellStart"/>
            <w:proofErr w:type="gramStart"/>
            <w:r>
              <w:t>T,S</w:t>
            </w:r>
            <w:proofErr w:type="gramEnd"/>
            <w:r>
              <w:t>,PGfs</w:t>
            </w:r>
            <w:proofErr w:type="spellEnd"/>
          </w:p>
        </w:tc>
        <w:tc>
          <w:tcPr>
            <w:tcW w:w="7741" w:type="dxa"/>
          </w:tcPr>
          <w:p w14:paraId="5489C327" w14:textId="77777777" w:rsidR="0054381D" w:rsidRDefault="0054381D" w:rsidP="0046023D">
            <w:r>
              <w:t>Temporal interpolated (1/2 day) filtered gridded (20 m)</w:t>
            </w:r>
          </w:p>
        </w:tc>
      </w:tr>
      <w:tr w:rsidR="0054381D" w14:paraId="0780102A" w14:textId="77777777" w:rsidTr="0046023D">
        <w:trPr>
          <w:trHeight w:val="535"/>
        </w:trPr>
        <w:tc>
          <w:tcPr>
            <w:tcW w:w="9579" w:type="dxa"/>
            <w:gridSpan w:val="2"/>
          </w:tcPr>
          <w:p w14:paraId="484B3012" w14:textId="77777777" w:rsidR="0054381D" w:rsidRPr="002D164E" w:rsidRDefault="0054381D" w:rsidP="0046023D">
            <w:pPr>
              <w:jc w:val="center"/>
              <w:rPr>
                <w:b/>
                <w:bCs/>
              </w:rPr>
            </w:pPr>
            <w:r w:rsidRPr="002D164E">
              <w:rPr>
                <w:b/>
                <w:bCs/>
              </w:rPr>
              <w:t>Merge</w:t>
            </w:r>
          </w:p>
        </w:tc>
      </w:tr>
      <w:tr w:rsidR="0054381D" w14:paraId="6F7EA706" w14:textId="77777777" w:rsidTr="0054381D">
        <w:trPr>
          <w:trHeight w:val="559"/>
        </w:trPr>
        <w:tc>
          <w:tcPr>
            <w:tcW w:w="1838" w:type="dxa"/>
          </w:tcPr>
          <w:p w14:paraId="56F8C4C4" w14:textId="77777777" w:rsidR="0054381D" w:rsidRDefault="0054381D" w:rsidP="0046023D">
            <w:proofErr w:type="spellStart"/>
            <w:proofErr w:type="gramStart"/>
            <w:r>
              <w:t>T,S</w:t>
            </w:r>
            <w:proofErr w:type="gramEnd"/>
            <w:r>
              <w:t>,Pfs</w:t>
            </w:r>
            <w:proofErr w:type="spellEnd"/>
          </w:p>
        </w:tc>
        <w:tc>
          <w:tcPr>
            <w:tcW w:w="7741" w:type="dxa"/>
          </w:tcPr>
          <w:p w14:paraId="20A1852C" w14:textId="77777777" w:rsidR="0054381D" w:rsidRDefault="0054381D" w:rsidP="0046023D">
            <w:r>
              <w:t>Temporal interpolated filtered (1/2 day)</w:t>
            </w:r>
          </w:p>
        </w:tc>
      </w:tr>
      <w:tr w:rsidR="0054381D" w14:paraId="3C2F865E" w14:textId="77777777" w:rsidTr="0054381D">
        <w:trPr>
          <w:trHeight w:val="535"/>
        </w:trPr>
        <w:tc>
          <w:tcPr>
            <w:tcW w:w="1838" w:type="dxa"/>
          </w:tcPr>
          <w:p w14:paraId="68DA7A4D" w14:textId="77777777" w:rsidR="0054381D" w:rsidRDefault="0054381D" w:rsidP="0046023D">
            <w:proofErr w:type="spellStart"/>
            <w:proofErr w:type="gramStart"/>
            <w:r>
              <w:t>T,S</w:t>
            </w:r>
            <w:proofErr w:type="gramEnd"/>
            <w:r>
              <w:t>,PGfs</w:t>
            </w:r>
            <w:proofErr w:type="spellEnd"/>
          </w:p>
        </w:tc>
        <w:tc>
          <w:tcPr>
            <w:tcW w:w="7741" w:type="dxa"/>
          </w:tcPr>
          <w:p w14:paraId="2092D62F" w14:textId="77777777" w:rsidR="0054381D" w:rsidRDefault="0054381D" w:rsidP="0046023D">
            <w:r>
              <w:t>Merged temporal interpolated (1/2 day) filtered gridded (20 m)</w:t>
            </w:r>
          </w:p>
        </w:tc>
      </w:tr>
      <w:tr w:rsidR="0054381D" w14:paraId="10ACDCEB" w14:textId="77777777" w:rsidTr="0054381D">
        <w:trPr>
          <w:trHeight w:val="1070"/>
        </w:trPr>
        <w:tc>
          <w:tcPr>
            <w:tcW w:w="1838" w:type="dxa"/>
          </w:tcPr>
          <w:p w14:paraId="06428DF5" w14:textId="77777777" w:rsidR="0054381D" w:rsidRDefault="0054381D" w:rsidP="0046023D">
            <w:proofErr w:type="gramStart"/>
            <w:r>
              <w:t>T,SGfs</w:t>
            </w:r>
            <w:proofErr w:type="gramEnd"/>
            <w:r>
              <w:t>2</w:t>
            </w:r>
          </w:p>
        </w:tc>
        <w:tc>
          <w:tcPr>
            <w:tcW w:w="7741" w:type="dxa"/>
          </w:tcPr>
          <w:p w14:paraId="424CA042" w14:textId="77777777" w:rsidR="0054381D" w:rsidRDefault="0054381D" w:rsidP="0046023D">
            <w:r>
              <w:t>Merged de-spiked temporal interpolated (1/2 day) filtered gridded (20 m) horizontal interpolation</w:t>
            </w:r>
          </w:p>
        </w:tc>
      </w:tr>
    </w:tbl>
    <w:p w14:paraId="487C90D3" w14:textId="77777777" w:rsidR="004E5A3D" w:rsidRDefault="004E5A3D" w:rsidP="004E5A3D">
      <w:pPr>
        <w:pStyle w:val="BodyText"/>
      </w:pPr>
    </w:p>
    <w:p w14:paraId="4A28C408" w14:textId="77777777" w:rsidR="0054381D" w:rsidRDefault="0054381D">
      <w:pPr>
        <w:widowControl/>
        <w:suppressAutoHyphens w:val="0"/>
        <w:spacing w:after="160" w:line="259" w:lineRule="auto"/>
        <w:rPr>
          <w:rStyle w:val="Emphasis"/>
          <w:rFonts w:ascii="Liberation Sans" w:hAnsi="Liberation Sans"/>
          <w:b/>
          <w:bCs/>
          <w:i w:val="0"/>
          <w:iCs w:val="0"/>
          <w:sz w:val="36"/>
          <w:szCs w:val="36"/>
        </w:rPr>
      </w:pPr>
      <w:r>
        <w:rPr>
          <w:rStyle w:val="Emphasis"/>
          <w:i w:val="0"/>
          <w:iCs w:val="0"/>
        </w:rPr>
        <w:br w:type="page"/>
      </w:r>
    </w:p>
    <w:p w14:paraId="651FB1F2" w14:textId="69D92336" w:rsidR="004E5A3D" w:rsidRPr="004E5A3D" w:rsidRDefault="004E5A3D" w:rsidP="004E5A3D">
      <w:pPr>
        <w:pStyle w:val="Heading1"/>
      </w:pPr>
      <w:bookmarkStart w:id="18" w:name="_Toc61442510"/>
      <w:r w:rsidRPr="004E5A3D">
        <w:rPr>
          <w:rStyle w:val="Emphasis"/>
          <w:i w:val="0"/>
          <w:iCs w:val="0"/>
        </w:rPr>
        <w:t>Processing of moored current meter and ADCP data</w:t>
      </w:r>
      <w:bookmarkEnd w:id="18"/>
    </w:p>
    <w:p w14:paraId="0BFA87FB" w14:textId="7B09916C" w:rsidR="004E5A3D" w:rsidRDefault="004E5A3D" w:rsidP="004E5A3D">
      <w:pPr>
        <w:pStyle w:val="Heading2"/>
      </w:pPr>
      <w:bookmarkStart w:id="19" w:name="_Toc61442511"/>
      <w:r>
        <w:t>Introduction</w:t>
      </w:r>
      <w:bookmarkEnd w:id="19"/>
    </w:p>
    <w:p w14:paraId="253F4D5A" w14:textId="77777777" w:rsidR="004E5A3D" w:rsidRDefault="004E5A3D" w:rsidP="004E5A3D">
      <w:pPr>
        <w:pStyle w:val="BodyText"/>
      </w:pPr>
      <w:r>
        <w:tab/>
        <w:t>The purpose of this document is to describe the data processing applied to all current meter records collected from the SAMS contribution of the UK-OSNAP project, including initial quality control of the data, data editing, corrections applied, and filtering.</w:t>
      </w:r>
    </w:p>
    <w:p w14:paraId="08872CC5" w14:textId="77777777" w:rsidR="004E5A3D" w:rsidRDefault="004E5A3D" w:rsidP="004E5A3D">
      <w:pPr>
        <w:pStyle w:val="BodyText"/>
      </w:pPr>
      <w:r>
        <w:tab/>
        <w:t xml:space="preserve">The current meters used on the 4 SAMS-OSNAP moorings for the period 2014-2015 consisted of Nortek </w:t>
      </w:r>
      <w:proofErr w:type="spellStart"/>
      <w:r>
        <w:t>Aquadopps</w:t>
      </w:r>
      <w:proofErr w:type="spellEnd"/>
      <w:r>
        <w:t xml:space="preserve"> for 3 moorings (RTEB1, RTWB1 and RTWB2) and </w:t>
      </w:r>
      <w:proofErr w:type="gramStart"/>
      <w:r>
        <w:t>a</w:t>
      </w:r>
      <w:proofErr w:type="gramEnd"/>
      <w:r>
        <w:t xml:space="preserve"> RDI-ADCP 75kHz on RTADCP1. The Nortek </w:t>
      </w:r>
      <w:proofErr w:type="spellStart"/>
      <w:r>
        <w:t>Aquadopps</w:t>
      </w:r>
      <w:proofErr w:type="spellEnd"/>
      <w:r>
        <w:t xml:space="preserve"> had recording intervals of 20 minutes, while the ADCP has a recording interval of 1 hour. </w:t>
      </w:r>
    </w:p>
    <w:p w14:paraId="44CD4873" w14:textId="77777777" w:rsidR="004E5A3D" w:rsidRDefault="004E5A3D" w:rsidP="004E5A3D">
      <w:pPr>
        <w:pStyle w:val="BodyText"/>
        <w:rPr>
          <w:i/>
          <w:iCs/>
        </w:rPr>
      </w:pPr>
      <w:r>
        <w:t xml:space="preserve">Note: ~ refers to </w:t>
      </w:r>
      <w:r>
        <w:rPr>
          <w:i/>
          <w:iCs/>
        </w:rPr>
        <w:t>~\</w:t>
      </w:r>
      <w:proofErr w:type="spellStart"/>
      <w:r>
        <w:rPr>
          <w:i/>
          <w:iCs/>
        </w:rPr>
        <w:t>OSNAP_mooring_data_processing</w:t>
      </w:r>
      <w:proofErr w:type="spellEnd"/>
    </w:p>
    <w:p w14:paraId="1261372D" w14:textId="77777777" w:rsidR="004E5A3D" w:rsidRDefault="004E5A3D" w:rsidP="004E5A3D">
      <w:pPr>
        <w:spacing w:line="264" w:lineRule="auto"/>
        <w:rPr>
          <w:i/>
          <w:iCs/>
        </w:rPr>
      </w:pPr>
      <w:r w:rsidRPr="00B64469">
        <w:rPr>
          <w:i/>
          <w:iCs/>
        </w:rPr>
        <w:t>Note 2: the OSNAP data structure separates executable scripts (</w:t>
      </w:r>
      <w:proofErr w:type="spellStart"/>
      <w:r w:rsidRPr="00B64469">
        <w:rPr>
          <w:i/>
          <w:iCs/>
        </w:rPr>
        <w:t>osnap</w:t>
      </w:r>
      <w:proofErr w:type="spellEnd"/>
      <w:r w:rsidRPr="00B64469">
        <w:rPr>
          <w:i/>
          <w:iCs/>
        </w:rPr>
        <w:t>/exec/…) from output files (</w:t>
      </w:r>
      <w:proofErr w:type="spellStart"/>
      <w:r w:rsidRPr="00B64469">
        <w:rPr>
          <w:i/>
          <w:iCs/>
        </w:rPr>
        <w:t>osnap</w:t>
      </w:r>
      <w:proofErr w:type="spellEnd"/>
      <w:r w:rsidRPr="00B64469">
        <w:rPr>
          <w:i/>
          <w:iCs/>
        </w:rPr>
        <w:t xml:space="preserve">/data/moor/…).  For clarity, file extensions for scripts are coloured </w:t>
      </w:r>
      <w:r w:rsidRPr="00B64469">
        <w:rPr>
          <w:i/>
          <w:iCs/>
          <w:color w:val="FF0000"/>
        </w:rPr>
        <w:t>red</w:t>
      </w:r>
      <w:r w:rsidRPr="00B64469">
        <w:rPr>
          <w:i/>
          <w:iCs/>
        </w:rPr>
        <w:t xml:space="preserve">, input files are coloured </w:t>
      </w:r>
      <w:r w:rsidRPr="00B64469">
        <w:rPr>
          <w:i/>
          <w:iCs/>
          <w:color w:val="0070C0"/>
        </w:rPr>
        <w:t>blue</w:t>
      </w:r>
      <w:r w:rsidRPr="00B64469">
        <w:rPr>
          <w:i/>
          <w:iCs/>
        </w:rPr>
        <w:t xml:space="preserve">, and output files are coloured </w:t>
      </w:r>
      <w:r w:rsidRPr="00B64469">
        <w:rPr>
          <w:i/>
          <w:iCs/>
          <w:color w:val="00B050"/>
        </w:rPr>
        <w:t>green</w:t>
      </w:r>
      <w:r w:rsidRPr="00B64469">
        <w:rPr>
          <w:i/>
          <w:iCs/>
        </w:rPr>
        <w:t xml:space="preserve">.  The output files of some scripts may become the input of a later script.  </w:t>
      </w:r>
      <w:proofErr w:type="gramStart"/>
      <w:r w:rsidRPr="00B64469">
        <w:rPr>
          <w:i/>
          <w:iCs/>
        </w:rPr>
        <w:t>Hopefully</w:t>
      </w:r>
      <w:proofErr w:type="gramEnd"/>
      <w:r w:rsidRPr="00B64469">
        <w:rPr>
          <w:i/>
          <w:iCs/>
        </w:rPr>
        <w:t xml:space="preserve"> this will make navigation of this document a little easier.</w:t>
      </w:r>
    </w:p>
    <w:p w14:paraId="368E7331" w14:textId="77777777" w:rsidR="004E5A3D" w:rsidRPr="00DF691F" w:rsidRDefault="004E5A3D" w:rsidP="004E5A3D">
      <w:pPr>
        <w:spacing w:line="264" w:lineRule="auto"/>
        <w:rPr>
          <w:i/>
          <w:iCs/>
        </w:rPr>
      </w:pPr>
    </w:p>
    <w:p w14:paraId="11E60156" w14:textId="77777777" w:rsidR="004E5A3D" w:rsidRDefault="004E5A3D" w:rsidP="004E5A3D">
      <w:pPr>
        <w:pStyle w:val="Heading2"/>
      </w:pPr>
      <w:bookmarkStart w:id="20" w:name="_Toc61442512"/>
      <w:r>
        <w:t>Nortek current meter data processing</w:t>
      </w:r>
      <w:bookmarkEnd w:id="20"/>
    </w:p>
    <w:p w14:paraId="3FCDEE40" w14:textId="49AC5B4F" w:rsidR="004E5A3D" w:rsidRDefault="004E5A3D" w:rsidP="004E5A3D">
      <w:pPr>
        <w:pStyle w:val="Heading3"/>
      </w:pPr>
      <w:bookmarkStart w:id="21" w:name="__DdeLink__622_259069805"/>
      <w:bookmarkStart w:id="22" w:name="_Toc61442513"/>
      <w:r>
        <w:t xml:space="preserve">Stage0 – Data Download </w:t>
      </w:r>
      <w:bookmarkEnd w:id="21"/>
      <w:r>
        <w:t>(done during the cruise $CRUISE)</w:t>
      </w:r>
      <w:bookmarkEnd w:id="22"/>
    </w:p>
    <w:p w14:paraId="5A39D4F5" w14:textId="77777777" w:rsidR="004E5A3D" w:rsidRDefault="004E5A3D" w:rsidP="004E5A3D">
      <w:pPr>
        <w:pStyle w:val="BodyText"/>
      </w:pPr>
      <w:r>
        <w:t xml:space="preserve">Raw instrument data are downloaded from the instrument after the recovery of the mooring. Record keeping of the download is done on paper and for each instrument a download sheet is completed. After the download, the data are backup and transferred to the network drive on the cruise directory </w:t>
      </w:r>
      <w:r>
        <w:rPr>
          <w:i/>
          <w:iCs/>
        </w:rPr>
        <w:t>$cruise/</w:t>
      </w:r>
      <w:proofErr w:type="spellStart"/>
      <w:r>
        <w:rPr>
          <w:i/>
          <w:iCs/>
        </w:rPr>
        <w:t>SAMS_moorings</w:t>
      </w:r>
      <w:proofErr w:type="spellEnd"/>
      <w:r>
        <w:rPr>
          <w:i/>
          <w:iCs/>
        </w:rPr>
        <w:t>/</w:t>
      </w:r>
      <w:proofErr w:type="spellStart"/>
      <w:proofErr w:type="gramStart"/>
      <w:r>
        <w:rPr>
          <w:i/>
          <w:iCs/>
        </w:rPr>
        <w:t>nortek</w:t>
      </w:r>
      <w:proofErr w:type="spellEnd"/>
      <w:r>
        <w:rPr>
          <w:i/>
          <w:iCs/>
        </w:rPr>
        <w:t xml:space="preserve"> .</w:t>
      </w:r>
      <w:proofErr w:type="gramEnd"/>
      <w:r>
        <w:rPr>
          <w:i/>
          <w:iCs/>
        </w:rPr>
        <w:t xml:space="preserve"> </w:t>
      </w:r>
      <w:r>
        <w:t xml:space="preserve">Instrument setup details and data are sorted in different directory by mooring name. </w:t>
      </w:r>
    </w:p>
    <w:p w14:paraId="77AB8E52" w14:textId="77777777" w:rsidR="004E5A3D" w:rsidRDefault="004E5A3D" w:rsidP="004E5A3D">
      <w:pPr>
        <w:pStyle w:val="BodyText"/>
      </w:pPr>
      <w:r>
        <w:t>Then the data (.</w:t>
      </w:r>
      <w:proofErr w:type="spellStart"/>
      <w:r>
        <w:t>dat</w:t>
      </w:r>
      <w:proofErr w:type="spellEnd"/>
      <w:proofErr w:type="gramStart"/>
      <w:r>
        <w:t>, .</w:t>
      </w:r>
      <w:proofErr w:type="spellStart"/>
      <w:r>
        <w:t>aqd</w:t>
      </w:r>
      <w:proofErr w:type="spellEnd"/>
      <w:proofErr w:type="gramEnd"/>
      <w:r>
        <w:t xml:space="preserve"> and .</w:t>
      </w:r>
      <w:proofErr w:type="spellStart"/>
      <w:r>
        <w:t>hdr</w:t>
      </w:r>
      <w:proofErr w:type="spellEnd"/>
      <w:r>
        <w:t xml:space="preserve"> files) are copied on the processing computer in the directory </w:t>
      </w:r>
      <w:proofErr w:type="spellStart"/>
      <w:r>
        <w:t>e.g</w:t>
      </w:r>
      <w:proofErr w:type="spellEnd"/>
      <w:r>
        <w:t xml:space="preserve"> </w:t>
      </w:r>
      <w:r w:rsidRPr="004E4D97">
        <w:rPr>
          <w:color w:val="0070C0"/>
        </w:rPr>
        <w:t>~\</w:t>
      </w:r>
      <w:proofErr w:type="spellStart"/>
      <w:r w:rsidRPr="004E4D97">
        <w:rPr>
          <w:i/>
          <w:iCs/>
          <w:color w:val="0070C0"/>
        </w:rPr>
        <w:t>osnap</w:t>
      </w:r>
      <w:proofErr w:type="spellEnd"/>
      <w:r w:rsidRPr="004E4D97">
        <w:rPr>
          <w:i/>
          <w:iCs/>
          <w:color w:val="0070C0"/>
        </w:rPr>
        <w:t>\data\moor\raw\</w:t>
      </w:r>
      <w:r>
        <w:rPr>
          <w:i/>
          <w:iCs/>
          <w:color w:val="0070C0"/>
        </w:rPr>
        <w:t>$cruise</w:t>
      </w:r>
      <w:r w:rsidRPr="004E4D97">
        <w:rPr>
          <w:i/>
          <w:iCs/>
          <w:color w:val="0070C0"/>
        </w:rPr>
        <w:t>\</w:t>
      </w:r>
      <w:proofErr w:type="spellStart"/>
      <w:r w:rsidRPr="004E4D97">
        <w:rPr>
          <w:i/>
          <w:iCs/>
          <w:color w:val="0070C0"/>
        </w:rPr>
        <w:t>nortek</w:t>
      </w:r>
      <w:proofErr w:type="spellEnd"/>
    </w:p>
    <w:p w14:paraId="0B7FDF65" w14:textId="77777777" w:rsidR="004E5A3D" w:rsidRDefault="004E5A3D" w:rsidP="004E5A3D">
      <w:pPr>
        <w:pStyle w:val="Heading3"/>
      </w:pPr>
      <w:bookmarkStart w:id="23" w:name="_Toc61442514"/>
      <w:r>
        <w:t>Stage1 – Conversion to standard RDB format and basic statistics</w:t>
      </w:r>
      <w:bookmarkEnd w:id="23"/>
    </w:p>
    <w:p w14:paraId="43A9E60E" w14:textId="77777777" w:rsidR="004E5A3D" w:rsidRDefault="004E5A3D" w:rsidP="004E5A3D">
      <w:pPr>
        <w:pStyle w:val="BodyText"/>
      </w:pPr>
      <w:r>
        <w:t xml:space="preserve">You must start by running </w:t>
      </w:r>
      <w:r>
        <w:rPr>
          <w:i/>
          <w:color w:val="FF0000"/>
        </w:rPr>
        <w:t>~</w:t>
      </w:r>
      <w:r w:rsidRPr="004E4D97">
        <w:rPr>
          <w:i/>
          <w:color w:val="FF0000"/>
        </w:rPr>
        <w:t>\</w:t>
      </w:r>
      <w:proofErr w:type="spellStart"/>
      <w:r w:rsidRPr="004E4D97">
        <w:rPr>
          <w:i/>
          <w:color w:val="FF0000"/>
        </w:rPr>
        <w:t>OSNAP_mooring_data_processing</w:t>
      </w:r>
      <w:proofErr w:type="spellEnd"/>
      <w:r w:rsidRPr="004E4D97">
        <w:rPr>
          <w:i/>
          <w:color w:val="FF0000"/>
        </w:rPr>
        <w:t>\</w:t>
      </w:r>
      <w:proofErr w:type="spellStart"/>
      <w:r w:rsidRPr="004E4D97">
        <w:rPr>
          <w:i/>
          <w:color w:val="FF0000"/>
        </w:rPr>
        <w:t>osnap</w:t>
      </w:r>
      <w:proofErr w:type="spellEnd"/>
      <w:r w:rsidRPr="004E4D97">
        <w:rPr>
          <w:i/>
          <w:color w:val="FF0000"/>
        </w:rPr>
        <w:t>\</w:t>
      </w:r>
      <w:r>
        <w:rPr>
          <w:i/>
          <w:color w:val="FF0000"/>
        </w:rPr>
        <w:t xml:space="preserve"> </w:t>
      </w:r>
      <w:proofErr w:type="spellStart"/>
      <w:r w:rsidRPr="004E4D97">
        <w:rPr>
          <w:i/>
          <w:color w:val="FF0000"/>
        </w:rPr>
        <w:t>startup</w:t>
      </w:r>
      <w:proofErr w:type="spellEnd"/>
      <w:r w:rsidRPr="004E4D97">
        <w:rPr>
          <w:i/>
          <w:color w:val="FF0000"/>
        </w:rPr>
        <w:t>_$</w:t>
      </w:r>
      <w:proofErr w:type="spellStart"/>
      <w:r w:rsidRPr="004E4D97">
        <w:rPr>
          <w:i/>
          <w:color w:val="FF0000"/>
        </w:rPr>
        <w:t>cruise</w:t>
      </w:r>
      <w:r>
        <w:rPr>
          <w:i/>
          <w:color w:val="FF0000"/>
        </w:rPr>
        <w:t>.</w:t>
      </w:r>
      <w:proofErr w:type="gramStart"/>
      <w:r>
        <w:rPr>
          <w:i/>
          <w:color w:val="FF0000"/>
        </w:rPr>
        <w:t>m</w:t>
      </w:r>
      <w:proofErr w:type="spellEnd"/>
      <w:proofErr w:type="gramEnd"/>
      <w:r>
        <w:rPr>
          <w:i/>
        </w:rPr>
        <w:t xml:space="preserve"> </w:t>
      </w:r>
    </w:p>
    <w:p w14:paraId="67EB820C" w14:textId="77777777" w:rsidR="004E5A3D" w:rsidRDefault="004E5A3D" w:rsidP="004E5A3D">
      <w:pPr>
        <w:pStyle w:val="BodyText"/>
      </w:pPr>
      <w:r>
        <w:t xml:space="preserve">A text file containing the serial numbers of the Nortek on the mooring and the filenames containing the data </w:t>
      </w:r>
      <w:proofErr w:type="gramStart"/>
      <w:r>
        <w:t>has to</w:t>
      </w:r>
      <w:proofErr w:type="gramEnd"/>
      <w:r>
        <w:t xml:space="preserve"> be created as follows:</w:t>
      </w:r>
    </w:p>
    <w:p w14:paraId="50E8F3D4" w14:textId="77777777" w:rsidR="004E5A3D" w:rsidRPr="004E4D97" w:rsidRDefault="004E5A3D" w:rsidP="004E5A3D">
      <w:pPr>
        <w:pStyle w:val="BodyText"/>
        <w:rPr>
          <w:color w:val="0070C0"/>
        </w:rPr>
      </w:pPr>
      <w:r w:rsidRPr="004E4D97">
        <w:rPr>
          <w:i/>
          <w:color w:val="0070C0"/>
        </w:rPr>
        <w:t>~\osnap\data\moor\raw\</w:t>
      </w:r>
      <w:r>
        <w:rPr>
          <w:i/>
          <w:color w:val="0070C0"/>
        </w:rPr>
        <w:t>$cruise</w:t>
      </w:r>
      <w:r w:rsidRPr="004E4D97">
        <w:rPr>
          <w:i/>
          <w:color w:val="0070C0"/>
        </w:rPr>
        <w:t>\nortek/rteb1_03_2016_filenames.txt.</w:t>
      </w:r>
    </w:p>
    <w:p w14:paraId="13DEF452" w14:textId="77777777" w:rsidR="004E5A3D" w:rsidRDefault="004E5A3D" w:rsidP="004E5A3D">
      <w:pPr>
        <w:pStyle w:val="BodyText"/>
      </w:pPr>
      <w:r>
        <w:t>The script</w:t>
      </w:r>
      <w:r>
        <w:rPr>
          <w:i/>
          <w:iCs/>
        </w:rPr>
        <w:t xml:space="preserve"> </w:t>
      </w:r>
      <w:r w:rsidRPr="004E4D97">
        <w:rPr>
          <w:i/>
          <w:iCs/>
          <w:color w:val="FF0000"/>
        </w:rPr>
        <w:t>~\</w:t>
      </w:r>
      <w:proofErr w:type="spellStart"/>
      <w:r w:rsidRPr="004E4D97">
        <w:rPr>
          <w:i/>
          <w:iCs/>
          <w:color w:val="FF0000"/>
        </w:rPr>
        <w:t>osnap</w:t>
      </w:r>
      <w:proofErr w:type="spellEnd"/>
      <w:r w:rsidRPr="004E4D97">
        <w:rPr>
          <w:i/>
          <w:iCs/>
          <w:color w:val="FF0000"/>
        </w:rPr>
        <w:t>\exec\</w:t>
      </w:r>
      <w:r>
        <w:rPr>
          <w:i/>
          <w:iCs/>
          <w:color w:val="FF0000"/>
        </w:rPr>
        <w:t>$cruise</w:t>
      </w:r>
      <w:r w:rsidRPr="004E4D97">
        <w:rPr>
          <w:i/>
          <w:iCs/>
          <w:color w:val="FF0000"/>
        </w:rPr>
        <w:t>\stage1\nor/process_</w:t>
      </w:r>
      <w:proofErr w:type="spellStart"/>
      <w:r w:rsidRPr="004E4D97">
        <w:rPr>
          <w:i/>
          <w:iCs/>
          <w:color w:val="FF0000"/>
        </w:rPr>
        <w:t>nors</w:t>
      </w:r>
      <w:proofErr w:type="spellEnd"/>
      <w:r w:rsidRPr="004E4D97">
        <w:rPr>
          <w:i/>
          <w:iCs/>
          <w:color w:val="FF0000"/>
        </w:rPr>
        <w:t>_</w:t>
      </w:r>
      <w:r>
        <w:rPr>
          <w:i/>
          <w:iCs/>
          <w:color w:val="FF0000"/>
        </w:rPr>
        <w:t>$</w:t>
      </w:r>
      <w:proofErr w:type="spellStart"/>
      <w:r>
        <w:rPr>
          <w:i/>
          <w:iCs/>
          <w:color w:val="FF0000"/>
        </w:rPr>
        <w:t>cruise</w:t>
      </w:r>
      <w:r w:rsidRPr="004E4D97">
        <w:rPr>
          <w:i/>
          <w:iCs/>
          <w:color w:val="FF0000"/>
        </w:rPr>
        <w:t>.m</w:t>
      </w:r>
      <w:proofErr w:type="spellEnd"/>
      <w:r>
        <w:rPr>
          <w:i/>
          <w:iCs/>
        </w:rPr>
        <w:t xml:space="preserve"> </w:t>
      </w:r>
      <w:r>
        <w:t xml:space="preserve">performs stage1 and stage 2 processing on </w:t>
      </w:r>
      <w:proofErr w:type="spellStart"/>
      <w:r>
        <w:t>nortek</w:t>
      </w:r>
      <w:proofErr w:type="spellEnd"/>
      <w:r>
        <w:t xml:space="preserve"> data.  It converts </w:t>
      </w:r>
      <w:proofErr w:type="spellStart"/>
      <w:r>
        <w:t>nortek</w:t>
      </w:r>
      <w:proofErr w:type="spellEnd"/>
      <w:r>
        <w:t xml:space="preserve"> data from raw to </w:t>
      </w:r>
      <w:proofErr w:type="spellStart"/>
      <w:r>
        <w:t>rodb</w:t>
      </w:r>
      <w:proofErr w:type="spellEnd"/>
      <w:r>
        <w:t xml:space="preserve"> format for an entire mooring. The user needs to modify the following information in the beginning of the script: cruise, the mooring name and operator. </w:t>
      </w:r>
    </w:p>
    <w:p w14:paraId="6B4F9B45" w14:textId="77777777" w:rsidR="004E5A3D" w:rsidRDefault="004E5A3D" w:rsidP="004E5A3D">
      <w:pPr>
        <w:pStyle w:val="BodyText"/>
      </w:pPr>
      <w:r w:rsidRPr="004E4D97">
        <w:rPr>
          <w:i/>
          <w:iCs/>
          <w:color w:val="FF0000"/>
        </w:rPr>
        <w:t>process_</w:t>
      </w:r>
      <w:proofErr w:type="spellStart"/>
      <w:r w:rsidRPr="004E4D97">
        <w:rPr>
          <w:i/>
          <w:iCs/>
          <w:color w:val="FF0000"/>
        </w:rPr>
        <w:t>nors</w:t>
      </w:r>
      <w:proofErr w:type="spellEnd"/>
      <w:r w:rsidRPr="004E4D97">
        <w:rPr>
          <w:i/>
          <w:iCs/>
          <w:color w:val="FF0000"/>
        </w:rPr>
        <w:t>_</w:t>
      </w:r>
      <w:r>
        <w:rPr>
          <w:i/>
          <w:iCs/>
          <w:color w:val="FF0000"/>
        </w:rPr>
        <w:t>$cruise</w:t>
      </w:r>
      <w:r>
        <w:t xml:space="preserve"> calls </w:t>
      </w:r>
      <w:r w:rsidRPr="004E4D97">
        <w:rPr>
          <w:i/>
          <w:iCs/>
          <w:color w:val="FF0000"/>
        </w:rPr>
        <w:t>nortek2rodb_01</w:t>
      </w:r>
      <w:r>
        <w:t>, which saves the files downloaded by the instrument software (stage 0) to the RDB formatted file</w:t>
      </w:r>
      <w:r>
        <w:rPr>
          <w:i/>
          <w:iCs/>
        </w:rPr>
        <w:t xml:space="preserve"> .raw (</w:t>
      </w:r>
      <w:r>
        <w:t xml:space="preserve">in </w:t>
      </w:r>
      <w:r w:rsidRPr="004E4D97">
        <w:rPr>
          <w:i/>
          <w:color w:val="00B050"/>
        </w:rPr>
        <w:t>/</w:t>
      </w:r>
      <w:proofErr w:type="spellStart"/>
      <w:r w:rsidRPr="004E4D97">
        <w:rPr>
          <w:i/>
          <w:color w:val="00B050"/>
        </w:rPr>
        <w:t>osnap</w:t>
      </w:r>
      <w:proofErr w:type="spellEnd"/>
      <w:r w:rsidRPr="004E4D97">
        <w:rPr>
          <w:i/>
          <w:color w:val="00B050"/>
        </w:rPr>
        <w:t>/data/moor/proc/rteb1_03_2016/nor</w:t>
      </w:r>
      <w:r>
        <w:rPr>
          <w:i/>
        </w:rPr>
        <w:t>.).</w:t>
      </w:r>
      <w:r>
        <w:t xml:space="preserve"> The script</w:t>
      </w:r>
      <w:r>
        <w:rPr>
          <w:i/>
          <w:iCs/>
        </w:rPr>
        <w:t xml:space="preserve"> </w:t>
      </w:r>
      <w:r w:rsidRPr="004E4D97">
        <w:rPr>
          <w:i/>
          <w:iCs/>
          <w:color w:val="FF0000"/>
        </w:rPr>
        <w:t>nortek2rodb_01</w:t>
      </w:r>
      <w:r>
        <w:rPr>
          <w:i/>
          <w:iCs/>
        </w:rPr>
        <w:t xml:space="preserve"> </w:t>
      </w:r>
      <w:r>
        <w:t>also create data overview sheet including basic statistics:</w:t>
      </w:r>
    </w:p>
    <w:p w14:paraId="680489B8" w14:textId="77777777" w:rsidR="004E5A3D" w:rsidRPr="004E4D97" w:rsidRDefault="004E5A3D" w:rsidP="004E5A3D">
      <w:pPr>
        <w:pStyle w:val="BodyText"/>
        <w:rPr>
          <w:i/>
          <w:iCs/>
          <w:color w:val="00B050"/>
        </w:rPr>
      </w:pPr>
      <w:r w:rsidRPr="004E4D97">
        <w:rPr>
          <w:i/>
          <w:iCs/>
          <w:color w:val="00B050"/>
        </w:rPr>
        <w:t>~\osnap\data\moor\proc\rteb1_03_2016\nor\rteb1_03_2016_Nortek_stage1.log</w:t>
      </w:r>
    </w:p>
    <w:p w14:paraId="1124482A" w14:textId="77777777" w:rsidR="004E5A3D" w:rsidRDefault="004E5A3D" w:rsidP="004E5A3D">
      <w:pPr>
        <w:pStyle w:val="Heading3"/>
      </w:pPr>
      <w:bookmarkStart w:id="24" w:name="_Toc61442515"/>
      <w:r>
        <w:t xml:space="preserve">Stage2 – Trimming of data, summary </w:t>
      </w:r>
      <w:proofErr w:type="gramStart"/>
      <w:r>
        <w:t>plots</w:t>
      </w:r>
      <w:bookmarkEnd w:id="24"/>
      <w:proofErr w:type="gramEnd"/>
    </w:p>
    <w:p w14:paraId="37F13173" w14:textId="77777777" w:rsidR="004E5A3D" w:rsidRDefault="004E5A3D" w:rsidP="004E5A3D">
      <w:pPr>
        <w:pStyle w:val="BodyText"/>
      </w:pPr>
      <w:r>
        <w:t>The script</w:t>
      </w:r>
      <w:r>
        <w:rPr>
          <w:i/>
          <w:iCs/>
        </w:rPr>
        <w:t xml:space="preserve"> </w:t>
      </w:r>
      <w:r w:rsidRPr="00A61C6D">
        <w:rPr>
          <w:i/>
          <w:iCs/>
          <w:color w:val="FF0000"/>
        </w:rPr>
        <w:t>process_</w:t>
      </w:r>
      <w:proofErr w:type="spellStart"/>
      <w:r w:rsidRPr="00A61C6D">
        <w:rPr>
          <w:i/>
          <w:iCs/>
          <w:color w:val="FF0000"/>
        </w:rPr>
        <w:t>nors</w:t>
      </w:r>
      <w:proofErr w:type="spellEnd"/>
      <w:r w:rsidRPr="00A61C6D">
        <w:rPr>
          <w:i/>
          <w:iCs/>
          <w:color w:val="FF0000"/>
        </w:rPr>
        <w:t>_</w:t>
      </w:r>
      <w:r>
        <w:rPr>
          <w:i/>
          <w:iCs/>
          <w:color w:val="FF0000"/>
        </w:rPr>
        <w:t>$cruise</w:t>
      </w:r>
      <w:r>
        <w:t xml:space="preserve"> also performs stage 2 processing on </w:t>
      </w:r>
      <w:proofErr w:type="spellStart"/>
      <w:r>
        <w:t>nortek</w:t>
      </w:r>
      <w:proofErr w:type="spellEnd"/>
      <w:r>
        <w:t xml:space="preserve"> data by calling the script </w:t>
      </w:r>
      <w:r w:rsidRPr="00A61C6D">
        <w:rPr>
          <w:i/>
          <w:iCs/>
          <w:color w:val="FF0000"/>
        </w:rPr>
        <w:t>nortek_raw2use_02</w:t>
      </w:r>
      <w:r>
        <w:rPr>
          <w:i/>
          <w:iCs/>
        </w:rPr>
        <w:t xml:space="preserve">. </w:t>
      </w:r>
      <w:r>
        <w:t xml:space="preserve">This script uses the raw data file </w:t>
      </w:r>
      <w:proofErr w:type="spellStart"/>
      <w:r w:rsidRPr="00A61C6D">
        <w:rPr>
          <w:i/>
          <w:iCs/>
          <w:color w:val="0070C0"/>
        </w:rPr>
        <w:t>mooring_serialnum.raw</w:t>
      </w:r>
      <w:proofErr w:type="spellEnd"/>
      <w:r>
        <w:t xml:space="preserve"> generated by stage1 and the &lt;</w:t>
      </w:r>
      <w:r>
        <w:rPr>
          <w:i/>
          <w:iCs/>
        </w:rPr>
        <w:t xml:space="preserve">mooring&gt;info.dat </w:t>
      </w:r>
      <w:r>
        <w:t>file:</w:t>
      </w:r>
    </w:p>
    <w:p w14:paraId="3B02D97A" w14:textId="77777777" w:rsidR="004E5A3D" w:rsidRPr="00A61C6D" w:rsidRDefault="004E5A3D" w:rsidP="004E5A3D">
      <w:pPr>
        <w:pStyle w:val="BodyText"/>
        <w:rPr>
          <w:i/>
          <w:iCs/>
          <w:color w:val="0070C0"/>
        </w:rPr>
      </w:pPr>
      <w:r w:rsidRPr="00A61C6D">
        <w:rPr>
          <w:i/>
          <w:iCs/>
          <w:color w:val="0070C0"/>
        </w:rPr>
        <w:t>~\</w:t>
      </w:r>
      <w:proofErr w:type="spellStart"/>
      <w:r w:rsidRPr="00A61C6D">
        <w:rPr>
          <w:i/>
          <w:iCs/>
          <w:color w:val="0070C0"/>
        </w:rPr>
        <w:t>osnap</w:t>
      </w:r>
      <w:proofErr w:type="spellEnd"/>
      <w:r w:rsidRPr="00A61C6D">
        <w:rPr>
          <w:i/>
          <w:iCs/>
          <w:color w:val="0070C0"/>
        </w:rPr>
        <w:t>\data\moor\proc\rteb1_03_2016</w:t>
      </w:r>
    </w:p>
    <w:p w14:paraId="775DE8D8" w14:textId="77777777" w:rsidR="004E5A3D" w:rsidRDefault="004E5A3D" w:rsidP="004E5A3D">
      <w:pPr>
        <w:pStyle w:val="BodyText"/>
      </w:pPr>
      <w:r>
        <w:t xml:space="preserve"> and produces a </w:t>
      </w:r>
      <w:r>
        <w:rPr>
          <w:i/>
          <w:iCs/>
        </w:rPr>
        <w:t>.use</w:t>
      </w:r>
      <w:r>
        <w:t xml:space="preserve"> file. It removes the launching and recovery period and produce summary and diagnostic plots (figure 1, 2), including filtered data for display and diagnostic purposes (figure3). </w:t>
      </w:r>
    </w:p>
    <w:p w14:paraId="68BAAA44" w14:textId="77777777" w:rsidR="004E5A3D" w:rsidRDefault="004E5A3D" w:rsidP="004E5A3D">
      <w:pPr>
        <w:rPr>
          <w:rFonts w:ascii="Calibri" w:hAnsi="Calibri" w:cs="Calibri"/>
          <w:i/>
          <w:sz w:val="22"/>
          <w:szCs w:val="22"/>
        </w:rPr>
      </w:pPr>
    </w:p>
    <w:p w14:paraId="5C22E006" w14:textId="77777777" w:rsidR="004E5A3D" w:rsidRDefault="004E5A3D" w:rsidP="004E5A3D">
      <w:pPr>
        <w:pStyle w:val="Heading3"/>
      </w:pPr>
      <w:bookmarkStart w:id="25" w:name="_Toc61442516"/>
      <w:r>
        <w:t>Stage3 – Data editing, speed of sound correction, magnetic declination correction, data filtering</w:t>
      </w:r>
      <w:bookmarkEnd w:id="25"/>
    </w:p>
    <w:p w14:paraId="40F9208B" w14:textId="77777777" w:rsidR="004E5A3D" w:rsidRPr="00253D61" w:rsidRDefault="004E5A3D" w:rsidP="004E5A3D">
      <w:pPr>
        <w:pStyle w:val="BodyText"/>
        <w:jc w:val="left"/>
      </w:pPr>
      <w:r>
        <w:t xml:space="preserve">The script </w:t>
      </w:r>
      <w:proofErr w:type="gramStart"/>
      <w:r w:rsidRPr="00A92C9F">
        <w:rPr>
          <w:i/>
          <w:iCs/>
          <w:color w:val="FF0000"/>
        </w:rPr>
        <w:t>proc</w:t>
      </w:r>
      <w:proofErr w:type="gramEnd"/>
      <w:r w:rsidRPr="00A92C9F">
        <w:rPr>
          <w:i/>
          <w:iCs/>
          <w:color w:val="FF0000"/>
        </w:rPr>
        <w:t>_stage3_adcp_nortek</w:t>
      </w:r>
      <w:r>
        <w:rPr>
          <w:i/>
          <w:iCs/>
        </w:rPr>
        <w:t xml:space="preserve"> in</w:t>
      </w:r>
      <w:r>
        <w:t xml:space="preserve">: </w:t>
      </w:r>
      <w:r w:rsidRPr="00A92C9F">
        <w:rPr>
          <w:i/>
          <w:iCs/>
          <w:color w:val="FF0000"/>
        </w:rPr>
        <w:t>~\OSNAP_mooring_data_processing\osnap\exec\</w:t>
      </w:r>
      <w:r>
        <w:rPr>
          <w:i/>
          <w:iCs/>
          <w:color w:val="FF0000"/>
        </w:rPr>
        <w:t>$cruise</w:t>
      </w:r>
      <w:r w:rsidRPr="00A92C9F">
        <w:rPr>
          <w:i/>
          <w:iCs/>
          <w:color w:val="FF0000"/>
        </w:rPr>
        <w:t>\delayed_processing_script\</w:t>
      </w:r>
      <w:r>
        <w:rPr>
          <w:i/>
          <w:iCs/>
          <w:color w:val="FF0000"/>
        </w:rPr>
        <w:t>adcp</w:t>
      </w:r>
      <w:r w:rsidRPr="00A92C9F">
        <w:rPr>
          <w:i/>
          <w:iCs/>
          <w:color w:val="FF0000"/>
        </w:rPr>
        <w:t>\</w:t>
      </w:r>
    </w:p>
    <w:p w14:paraId="30625096" w14:textId="77777777" w:rsidR="004E5A3D" w:rsidRDefault="004E5A3D" w:rsidP="004E5A3D">
      <w:pPr>
        <w:pStyle w:val="BodyText"/>
      </w:pPr>
      <w:r>
        <w:t xml:space="preserve">is used to perform stage3 processing on current meter data, it calls the function </w:t>
      </w:r>
      <w:proofErr w:type="spellStart"/>
      <w:r w:rsidRPr="00A92C9F">
        <w:rPr>
          <w:i/>
          <w:iCs/>
          <w:color w:val="FF0000"/>
        </w:rPr>
        <w:t>cm_edit_NOCS</w:t>
      </w:r>
      <w:r>
        <w:rPr>
          <w:i/>
          <w:iCs/>
          <w:color w:val="FF0000"/>
        </w:rPr>
        <w:t>.m</w:t>
      </w:r>
      <w:proofErr w:type="spellEnd"/>
      <w:r>
        <w:t xml:space="preserve">.  Once the data trimming procedure and an initial data control are completed, the data can be corrected for speed of sound and magnetic declination. Magnetic deviation value </w:t>
      </w:r>
      <w:proofErr w:type="gramStart"/>
      <w:r>
        <w:t>has to</w:t>
      </w:r>
      <w:proofErr w:type="gramEnd"/>
      <w:r>
        <w:t xml:space="preserve"> be defined in: </w:t>
      </w:r>
      <w:r w:rsidRPr="00A92C9F">
        <w:rPr>
          <w:color w:val="0070C0"/>
        </w:rPr>
        <w:t>~\</w:t>
      </w:r>
      <w:proofErr w:type="spellStart"/>
      <w:r w:rsidRPr="00A92C9F">
        <w:rPr>
          <w:color w:val="0070C0"/>
        </w:rPr>
        <w:t>osnap</w:t>
      </w:r>
      <w:proofErr w:type="spellEnd"/>
      <w:r w:rsidRPr="00A92C9F">
        <w:rPr>
          <w:color w:val="0070C0"/>
        </w:rPr>
        <w:t xml:space="preserve">\data\moor\proc\rteb1_03_2016\ </w:t>
      </w:r>
      <w:r w:rsidRPr="00A92C9F">
        <w:rPr>
          <w:i/>
          <w:iCs/>
          <w:color w:val="0070C0"/>
        </w:rPr>
        <w:t>$mooring_info.dat</w:t>
      </w:r>
      <w:r>
        <w:t xml:space="preserve"> file by adding a line like “</w:t>
      </w:r>
      <w:proofErr w:type="spellStart"/>
      <w:r>
        <w:rPr>
          <w:i/>
          <w:iCs/>
        </w:rPr>
        <w:t>MagDeviation</w:t>
      </w:r>
      <w:proofErr w:type="spellEnd"/>
      <w:r>
        <w:rPr>
          <w:i/>
          <w:iCs/>
        </w:rPr>
        <w:t xml:space="preserve"> = -19.66”.</w:t>
      </w:r>
      <w:r>
        <w:t xml:space="preserve"> </w:t>
      </w:r>
    </w:p>
    <w:p w14:paraId="46BA4709" w14:textId="77777777" w:rsidR="004E5A3D" w:rsidRPr="00253D61" w:rsidRDefault="004E5A3D" w:rsidP="004E5A3D">
      <w:pPr>
        <w:pStyle w:val="BodyText"/>
        <w:rPr>
          <w:i/>
          <w:iCs/>
        </w:rPr>
      </w:pPr>
      <w:r w:rsidRPr="00253D61">
        <w:rPr>
          <w:i/>
          <w:iCs/>
        </w:rPr>
        <w:t xml:space="preserve">All Nortek current meters UK-OSNAP project use a fixed speed of sound (1500m/s), but this is still worth checking in the .cap files!  The corrected sound speed is obtained by using measured values of pressure and temperature data from the Nortek and a local/regional value of salinity. For the OSNAP 2014 cruise, a mean salinity was defined for each Nortek current meter using the moored </w:t>
      </w:r>
      <w:proofErr w:type="spellStart"/>
      <w:r w:rsidRPr="00253D61">
        <w:rPr>
          <w:i/>
          <w:iCs/>
        </w:rPr>
        <w:t>microcat</w:t>
      </w:r>
      <w:proofErr w:type="spellEnd"/>
      <w:r w:rsidRPr="00253D61">
        <w:rPr>
          <w:i/>
          <w:iCs/>
        </w:rPr>
        <w:t xml:space="preserve"> and the CTD cruise profiles (Annex 2), and local salinity values are varying between 34.95 and 35.4. The corrected sound speed varies between 1491 and 1499 cm/s (Annex 3). Corrected velocities are then obtained by multiplying the uncorrected velocities with the ratio of the measured sound speed with a fixed sound speed. </w:t>
      </w:r>
    </w:p>
    <w:p w14:paraId="7343F51D" w14:textId="77777777" w:rsidR="004E5A3D" w:rsidRDefault="004E5A3D" w:rsidP="004E5A3D">
      <w:pPr>
        <w:pStyle w:val="BodyText"/>
      </w:pPr>
    </w:p>
    <w:p w14:paraId="111F595E" w14:textId="77777777" w:rsidR="004E5A3D" w:rsidRPr="00E450D1" w:rsidRDefault="004E5A3D" w:rsidP="004E5A3D">
      <w:pPr>
        <w:pStyle w:val="BodyText"/>
        <w:rPr>
          <w:u w:val="single"/>
        </w:rPr>
      </w:pPr>
      <w:r w:rsidRPr="00E450D1">
        <w:rPr>
          <w:u w:val="single"/>
        </w:rPr>
        <w:t>Typical processing responses are:</w:t>
      </w:r>
    </w:p>
    <w:p w14:paraId="7AB41A20" w14:textId="77777777" w:rsidR="004E5A3D" w:rsidRPr="00B37657" w:rsidRDefault="004E5A3D" w:rsidP="004E5A3D">
      <w:pPr>
        <w:pStyle w:val="BodyText"/>
        <w:rPr>
          <w:rFonts w:ascii="Courier New" w:hAnsi="Courier New" w:cs="Courier New"/>
          <w:sz w:val="20"/>
          <w:szCs w:val="20"/>
        </w:rPr>
      </w:pPr>
      <w:r w:rsidRPr="00B37657">
        <w:rPr>
          <w:rFonts w:ascii="Courier New" w:hAnsi="Courier New" w:cs="Courier New"/>
          <w:sz w:val="20"/>
          <w:szCs w:val="20"/>
        </w:rPr>
        <w:t>Was a fixed value of sound speed of 1500 [m/s] used when the instrument was setup?   y/n y</w:t>
      </w:r>
    </w:p>
    <w:p w14:paraId="6A5B398E" w14:textId="77777777" w:rsidR="004E5A3D" w:rsidRPr="00B37657" w:rsidRDefault="004E5A3D" w:rsidP="004E5A3D">
      <w:pPr>
        <w:pStyle w:val="BodyText"/>
        <w:rPr>
          <w:rFonts w:ascii="Courier New" w:hAnsi="Courier New" w:cs="Courier New"/>
          <w:sz w:val="20"/>
          <w:szCs w:val="20"/>
        </w:rPr>
      </w:pPr>
      <w:r w:rsidRPr="00B37657">
        <w:rPr>
          <w:rFonts w:ascii="Courier New" w:hAnsi="Courier New" w:cs="Courier New"/>
          <w:sz w:val="20"/>
          <w:szCs w:val="20"/>
        </w:rPr>
        <w:t xml:space="preserve">Do you want to use nearby </w:t>
      </w:r>
      <w:proofErr w:type="spellStart"/>
      <w:r w:rsidRPr="00B37657">
        <w:rPr>
          <w:rFonts w:ascii="Courier New" w:hAnsi="Courier New" w:cs="Courier New"/>
          <w:sz w:val="20"/>
          <w:szCs w:val="20"/>
        </w:rPr>
        <w:t>microcat</w:t>
      </w:r>
      <w:proofErr w:type="spellEnd"/>
      <w:r w:rsidRPr="00B37657">
        <w:rPr>
          <w:rFonts w:ascii="Courier New" w:hAnsi="Courier New" w:cs="Courier New"/>
          <w:sz w:val="20"/>
          <w:szCs w:val="20"/>
        </w:rPr>
        <w:t xml:space="preserve"> data to correct the speed of sound?   y/n </w:t>
      </w:r>
      <w:proofErr w:type="spellStart"/>
      <w:r w:rsidRPr="00B37657">
        <w:rPr>
          <w:rFonts w:ascii="Courier New" w:hAnsi="Courier New" w:cs="Courier New"/>
          <w:sz w:val="20"/>
          <w:szCs w:val="20"/>
        </w:rPr>
        <w:t>n</w:t>
      </w:r>
      <w:proofErr w:type="spellEnd"/>
    </w:p>
    <w:p w14:paraId="48BBE735" w14:textId="77777777" w:rsidR="004E5A3D" w:rsidRPr="00B37657" w:rsidRDefault="004E5A3D" w:rsidP="004E5A3D">
      <w:pPr>
        <w:pStyle w:val="BodyText"/>
        <w:rPr>
          <w:rFonts w:ascii="Courier New" w:hAnsi="Courier New" w:cs="Courier New"/>
          <w:sz w:val="20"/>
          <w:szCs w:val="20"/>
        </w:rPr>
      </w:pPr>
      <w:r w:rsidRPr="00B37657">
        <w:rPr>
          <w:rFonts w:ascii="Courier New" w:hAnsi="Courier New" w:cs="Courier New"/>
          <w:sz w:val="20"/>
          <w:szCs w:val="20"/>
        </w:rPr>
        <w:t>What constant value should be used as fixed salinity (in PSU) for speed of sound correction? 35.1</w:t>
      </w:r>
    </w:p>
    <w:p w14:paraId="6BA1C84C" w14:textId="77777777" w:rsidR="004E5A3D" w:rsidRPr="00B37657" w:rsidRDefault="004E5A3D" w:rsidP="004E5A3D">
      <w:pPr>
        <w:pStyle w:val="BodyText"/>
        <w:rPr>
          <w:rFonts w:ascii="Courier New" w:hAnsi="Courier New" w:cs="Courier New"/>
          <w:sz w:val="20"/>
          <w:szCs w:val="20"/>
        </w:rPr>
      </w:pPr>
      <w:r w:rsidRPr="00B37657">
        <w:rPr>
          <w:rFonts w:ascii="Courier New" w:hAnsi="Courier New" w:cs="Courier New"/>
          <w:sz w:val="20"/>
          <w:szCs w:val="20"/>
        </w:rPr>
        <w:t xml:space="preserve">Mean deployment value for the old speed of sound [m/s]: </w:t>
      </w:r>
      <w:proofErr w:type="gramStart"/>
      <w:r w:rsidRPr="00B37657">
        <w:rPr>
          <w:rFonts w:ascii="Courier New" w:hAnsi="Courier New" w:cs="Courier New"/>
          <w:sz w:val="20"/>
          <w:szCs w:val="20"/>
        </w:rPr>
        <w:t>1500.00</w:t>
      </w:r>
      <w:proofErr w:type="gramEnd"/>
    </w:p>
    <w:p w14:paraId="388E08F7" w14:textId="77777777" w:rsidR="004E5A3D" w:rsidRPr="00B37657" w:rsidRDefault="004E5A3D" w:rsidP="004E5A3D">
      <w:pPr>
        <w:pStyle w:val="BodyText"/>
        <w:rPr>
          <w:rFonts w:ascii="Courier New" w:hAnsi="Courier New" w:cs="Courier New"/>
          <w:sz w:val="20"/>
          <w:szCs w:val="20"/>
        </w:rPr>
      </w:pPr>
      <w:r w:rsidRPr="00B37657">
        <w:rPr>
          <w:rFonts w:ascii="Courier New" w:hAnsi="Courier New" w:cs="Courier New"/>
          <w:sz w:val="20"/>
          <w:szCs w:val="20"/>
        </w:rPr>
        <w:t xml:space="preserve">Mean deployment value for the new speed of sound [m/s]: </w:t>
      </w:r>
      <w:proofErr w:type="gramStart"/>
      <w:r w:rsidRPr="00B37657">
        <w:rPr>
          <w:rFonts w:ascii="Courier New" w:hAnsi="Courier New" w:cs="Courier New"/>
          <w:sz w:val="20"/>
          <w:szCs w:val="20"/>
        </w:rPr>
        <w:t>1492.82</w:t>
      </w:r>
      <w:proofErr w:type="gramEnd"/>
    </w:p>
    <w:p w14:paraId="3BFAC139" w14:textId="77777777" w:rsidR="004E5A3D" w:rsidRPr="00B37657" w:rsidRDefault="004E5A3D" w:rsidP="004E5A3D">
      <w:pPr>
        <w:pStyle w:val="BodyText"/>
        <w:rPr>
          <w:rFonts w:ascii="Courier New" w:hAnsi="Courier New" w:cs="Courier New"/>
          <w:sz w:val="20"/>
          <w:szCs w:val="20"/>
        </w:rPr>
      </w:pPr>
      <w:r w:rsidRPr="00B37657">
        <w:rPr>
          <w:rFonts w:ascii="Courier New" w:hAnsi="Courier New" w:cs="Courier New"/>
          <w:sz w:val="20"/>
          <w:szCs w:val="20"/>
        </w:rPr>
        <w:t xml:space="preserve">u-component </w:t>
      </w:r>
      <w:proofErr w:type="spellStart"/>
      <w:r w:rsidRPr="00B37657">
        <w:rPr>
          <w:rFonts w:ascii="Courier New" w:hAnsi="Courier New" w:cs="Courier New"/>
          <w:sz w:val="20"/>
          <w:szCs w:val="20"/>
        </w:rPr>
        <w:t>despiking</w:t>
      </w:r>
      <w:proofErr w:type="spellEnd"/>
      <w:r w:rsidRPr="00B37657">
        <w:rPr>
          <w:rFonts w:ascii="Courier New" w:hAnsi="Courier New" w:cs="Courier New"/>
          <w:sz w:val="20"/>
          <w:szCs w:val="20"/>
        </w:rPr>
        <w:t>:</w:t>
      </w:r>
    </w:p>
    <w:p w14:paraId="1DD38B37" w14:textId="77777777" w:rsidR="004E5A3D" w:rsidRPr="00B37657" w:rsidRDefault="004E5A3D" w:rsidP="004E5A3D">
      <w:pPr>
        <w:pStyle w:val="BodyText"/>
        <w:rPr>
          <w:rFonts w:ascii="Courier New" w:hAnsi="Courier New" w:cs="Courier New"/>
          <w:sz w:val="20"/>
          <w:szCs w:val="20"/>
        </w:rPr>
      </w:pPr>
      <w:r w:rsidRPr="00B37657">
        <w:rPr>
          <w:rFonts w:ascii="Courier New" w:hAnsi="Courier New" w:cs="Courier New"/>
          <w:sz w:val="20"/>
          <w:szCs w:val="20"/>
        </w:rPr>
        <w:t xml:space="preserve">Further manual editing </w:t>
      </w:r>
      <w:proofErr w:type="gramStart"/>
      <w:r w:rsidRPr="00B37657">
        <w:rPr>
          <w:rFonts w:ascii="Courier New" w:hAnsi="Courier New" w:cs="Courier New"/>
          <w:sz w:val="20"/>
          <w:szCs w:val="20"/>
        </w:rPr>
        <w:t>required?</w:t>
      </w:r>
      <w:proofErr w:type="gramEnd"/>
      <w:r w:rsidRPr="00B37657">
        <w:rPr>
          <w:rFonts w:ascii="Courier New" w:hAnsi="Courier New" w:cs="Courier New"/>
          <w:sz w:val="20"/>
          <w:szCs w:val="20"/>
        </w:rPr>
        <w:t xml:space="preserve"> 0=no, 1=yes: 0</w:t>
      </w:r>
    </w:p>
    <w:p w14:paraId="579078D9" w14:textId="77777777" w:rsidR="004E5A3D" w:rsidRPr="00B37657" w:rsidRDefault="004E5A3D" w:rsidP="004E5A3D">
      <w:pPr>
        <w:pStyle w:val="BodyText"/>
        <w:rPr>
          <w:rFonts w:ascii="Courier New" w:hAnsi="Courier New" w:cs="Courier New"/>
          <w:sz w:val="20"/>
          <w:szCs w:val="20"/>
        </w:rPr>
      </w:pPr>
      <w:r w:rsidRPr="00B37657">
        <w:rPr>
          <w:rFonts w:ascii="Courier New" w:hAnsi="Courier New" w:cs="Courier New"/>
          <w:sz w:val="20"/>
          <w:szCs w:val="20"/>
        </w:rPr>
        <w:t xml:space="preserve">v-component </w:t>
      </w:r>
      <w:proofErr w:type="spellStart"/>
      <w:r w:rsidRPr="00B37657">
        <w:rPr>
          <w:rFonts w:ascii="Courier New" w:hAnsi="Courier New" w:cs="Courier New"/>
          <w:sz w:val="20"/>
          <w:szCs w:val="20"/>
        </w:rPr>
        <w:t>despiking</w:t>
      </w:r>
      <w:proofErr w:type="spellEnd"/>
      <w:r w:rsidRPr="00B37657">
        <w:rPr>
          <w:rFonts w:ascii="Courier New" w:hAnsi="Courier New" w:cs="Courier New"/>
          <w:sz w:val="20"/>
          <w:szCs w:val="20"/>
        </w:rPr>
        <w:t>:</w:t>
      </w:r>
    </w:p>
    <w:p w14:paraId="5C78FBB1" w14:textId="77777777" w:rsidR="004E5A3D" w:rsidRPr="00B37657" w:rsidRDefault="004E5A3D" w:rsidP="004E5A3D">
      <w:pPr>
        <w:pStyle w:val="BodyText"/>
        <w:rPr>
          <w:rFonts w:ascii="Courier New" w:hAnsi="Courier New" w:cs="Courier New"/>
          <w:sz w:val="20"/>
          <w:szCs w:val="20"/>
        </w:rPr>
      </w:pPr>
      <w:r w:rsidRPr="00B37657">
        <w:rPr>
          <w:rFonts w:ascii="Courier New" w:hAnsi="Courier New" w:cs="Courier New"/>
          <w:sz w:val="20"/>
          <w:szCs w:val="20"/>
        </w:rPr>
        <w:t xml:space="preserve">Further manual editing </w:t>
      </w:r>
      <w:proofErr w:type="gramStart"/>
      <w:r w:rsidRPr="00B37657">
        <w:rPr>
          <w:rFonts w:ascii="Courier New" w:hAnsi="Courier New" w:cs="Courier New"/>
          <w:sz w:val="20"/>
          <w:szCs w:val="20"/>
        </w:rPr>
        <w:t>required?</w:t>
      </w:r>
      <w:proofErr w:type="gramEnd"/>
      <w:r w:rsidRPr="00B37657">
        <w:rPr>
          <w:rFonts w:ascii="Courier New" w:hAnsi="Courier New" w:cs="Courier New"/>
          <w:sz w:val="20"/>
          <w:szCs w:val="20"/>
        </w:rPr>
        <w:t xml:space="preserve"> 0=no, 1=yes:</w:t>
      </w:r>
    </w:p>
    <w:p w14:paraId="285C8D7E" w14:textId="77777777" w:rsidR="004E5A3D" w:rsidRDefault="004E5A3D" w:rsidP="004E5A3D">
      <w:pPr>
        <w:pStyle w:val="BodyText"/>
      </w:pPr>
    </w:p>
    <w:p w14:paraId="01ACEC99" w14:textId="77777777" w:rsidR="004E5A3D" w:rsidRDefault="004E5A3D" w:rsidP="004E5A3D">
      <w:pPr>
        <w:pStyle w:val="BodyText"/>
      </w:pPr>
      <w:r>
        <w:t>Then the recorded velocity components are transformed into true east and north components using the local magnetic declination estimated on the median of the deployment and recovery times of each mooring from the NOAA's National Geophysical Data Centre (</w:t>
      </w:r>
      <w:r>
        <w:rPr>
          <w:rStyle w:val="Hyperlink"/>
        </w:rPr>
        <w:t>http://www.ngdc.noaa.gov/geomag-web/</w:t>
      </w:r>
      <w:r>
        <w:t>).</w:t>
      </w:r>
    </w:p>
    <w:p w14:paraId="61FD6A8B" w14:textId="77777777" w:rsidR="004E5A3D" w:rsidRDefault="004E5A3D" w:rsidP="004E5A3D">
      <w:pPr>
        <w:pStyle w:val="BodyText"/>
      </w:pPr>
      <w:r>
        <w:t xml:space="preserve">Then spikes from the current meter data are removed using the spike/mean ratio criterion of 10, and visual inspection can also be used to identify remaining spikes. If data gaps are less than 24 hours, they are interpolated linearly in time, otherwise flag values are inserted.   </w:t>
      </w:r>
    </w:p>
    <w:p w14:paraId="51ED42D8" w14:textId="77777777" w:rsidR="004E5A3D" w:rsidRDefault="004E5A3D" w:rsidP="004E5A3D">
      <w:pPr>
        <w:pStyle w:val="BodyText"/>
      </w:pPr>
      <w:proofErr w:type="spellStart"/>
      <w:r>
        <w:t>Despiked</w:t>
      </w:r>
      <w:proofErr w:type="spellEnd"/>
      <w:r>
        <w:t xml:space="preserve"> data are low pass filtered using a 40-hour Butterworth filter to remove tidal and inertial </w:t>
      </w:r>
      <w:proofErr w:type="gramStart"/>
      <w:r>
        <w:t>oscillations, and</w:t>
      </w:r>
      <w:proofErr w:type="gramEnd"/>
      <w:r>
        <w:t xml:space="preserve"> are then interpolated onto 12-hour time steps (figure 4).</w:t>
      </w:r>
    </w:p>
    <w:p w14:paraId="162A3BFA" w14:textId="77777777" w:rsidR="004E5A3D" w:rsidRDefault="004E5A3D" w:rsidP="004E5A3D">
      <w:pPr>
        <w:pStyle w:val="BodyText"/>
      </w:pPr>
      <w:r>
        <w:t xml:space="preserve">Finally, corrected data files that have been de-spiked and interpolated onto 12 hour time steps are saved in </w:t>
      </w:r>
      <w:r>
        <w:rPr>
          <w:i/>
          <w:iCs/>
        </w:rPr>
        <w:t>.</w:t>
      </w:r>
      <w:proofErr w:type="spellStart"/>
      <w:r>
        <w:rPr>
          <w:i/>
          <w:iCs/>
        </w:rPr>
        <w:t>edt</w:t>
      </w:r>
      <w:proofErr w:type="spellEnd"/>
      <w:r>
        <w:t xml:space="preserve"> files </w:t>
      </w:r>
      <w:proofErr w:type="gramStart"/>
      <w:r>
        <w:t xml:space="preserve">in  </w:t>
      </w:r>
      <w:r w:rsidRPr="00A92C9F">
        <w:rPr>
          <w:color w:val="0070C0"/>
        </w:rPr>
        <w:t>~</w:t>
      </w:r>
      <w:proofErr w:type="gramEnd"/>
      <w:r w:rsidRPr="00A92C9F">
        <w:rPr>
          <w:color w:val="0070C0"/>
        </w:rPr>
        <w:t>\</w:t>
      </w:r>
      <w:proofErr w:type="spellStart"/>
      <w:r w:rsidRPr="00A92C9F">
        <w:rPr>
          <w:color w:val="0070C0"/>
        </w:rPr>
        <w:t>osnap</w:t>
      </w:r>
      <w:proofErr w:type="spellEnd"/>
      <w:r w:rsidRPr="00A92C9F">
        <w:rPr>
          <w:color w:val="0070C0"/>
        </w:rPr>
        <w:t>\data\moor\proc\rteb1_</w:t>
      </w:r>
      <w:r>
        <w:rPr>
          <w:color w:val="0070C0"/>
        </w:rPr>
        <w:t>XX</w:t>
      </w:r>
      <w:r w:rsidRPr="00A92C9F">
        <w:rPr>
          <w:color w:val="0070C0"/>
        </w:rPr>
        <w:t>_</w:t>
      </w:r>
      <w:r>
        <w:rPr>
          <w:color w:val="0070C0"/>
        </w:rPr>
        <w:t>XXXX</w:t>
      </w:r>
      <w:r w:rsidRPr="00A92C9F">
        <w:rPr>
          <w:color w:val="0070C0"/>
        </w:rPr>
        <w:t>\</w:t>
      </w:r>
      <w:r>
        <w:rPr>
          <w:color w:val="0070C0"/>
        </w:rPr>
        <w:t>nor\</w:t>
      </w:r>
      <w:r>
        <w:t>.</w:t>
      </w:r>
    </w:p>
    <w:p w14:paraId="6D4BA1B0" w14:textId="77777777" w:rsidR="004E5A3D" w:rsidRDefault="004E5A3D" w:rsidP="004E5A3D">
      <w:pPr>
        <w:pStyle w:val="Heading3"/>
        <w:pageBreakBefore/>
      </w:pPr>
      <w:bookmarkStart w:id="26" w:name="_Toc61442517"/>
      <w:r>
        <w:t>Stage 4 – Data gridding of individual deployment</w:t>
      </w:r>
      <w:bookmarkEnd w:id="26"/>
    </w:p>
    <w:p w14:paraId="0986BBCD" w14:textId="77777777" w:rsidR="004E5A3D" w:rsidRDefault="004E5A3D" w:rsidP="004E5A3D">
      <w:pPr>
        <w:pStyle w:val="BodyText"/>
      </w:pPr>
      <w:r>
        <w:t>A. Create new case and run the script:</w:t>
      </w:r>
    </w:p>
    <w:p w14:paraId="10DF5974" w14:textId="77777777" w:rsidR="004E5A3D" w:rsidRPr="008B79E5" w:rsidRDefault="004E5A3D" w:rsidP="004E5A3D">
      <w:pPr>
        <w:pStyle w:val="BodyText"/>
        <w:rPr>
          <w:i/>
          <w:iCs/>
          <w:color w:val="FF0000"/>
        </w:rPr>
      </w:pPr>
      <w:r w:rsidRPr="008B79E5">
        <w:rPr>
          <w:i/>
          <w:iCs/>
          <w:color w:val="FF0000"/>
        </w:rPr>
        <w:t>~\</w:t>
      </w:r>
      <w:proofErr w:type="spellStart"/>
      <w:r w:rsidRPr="008B79E5">
        <w:rPr>
          <w:i/>
          <w:iCs/>
          <w:color w:val="FF0000"/>
        </w:rPr>
        <w:t>osnap</w:t>
      </w:r>
      <w:proofErr w:type="spellEnd"/>
      <w:r w:rsidRPr="008B79E5">
        <w:rPr>
          <w:i/>
          <w:iCs/>
          <w:color w:val="FF0000"/>
        </w:rPr>
        <w:t>\exec\</w:t>
      </w:r>
      <w:r>
        <w:rPr>
          <w:i/>
          <w:iCs/>
          <w:color w:val="FF0000"/>
        </w:rPr>
        <w:t>$cruise</w:t>
      </w:r>
      <w:r w:rsidRPr="008B79E5">
        <w:rPr>
          <w:i/>
          <w:iCs/>
          <w:color w:val="FF0000"/>
        </w:rPr>
        <w:t>\stage3\gridding\CM\</w:t>
      </w:r>
      <w:proofErr w:type="spellStart"/>
      <w:r w:rsidRPr="008B79E5">
        <w:rPr>
          <w:i/>
          <w:iCs/>
          <w:color w:val="FF0000"/>
        </w:rPr>
        <w:t>velocity_grid_nor</w:t>
      </w:r>
      <w:proofErr w:type="spellEnd"/>
    </w:p>
    <w:p w14:paraId="63777089" w14:textId="77777777" w:rsidR="004E5A3D" w:rsidRDefault="004E5A3D" w:rsidP="004E5A3D">
      <w:pPr>
        <w:pStyle w:val="BodyText"/>
      </w:pPr>
      <w:r>
        <w:t xml:space="preserve">C. Data are saved as a mat file </w:t>
      </w:r>
      <w:proofErr w:type="gramStart"/>
      <w:r w:rsidRPr="003E1C1D">
        <w:rPr>
          <w:color w:val="000000"/>
        </w:rPr>
        <w:t>in</w:t>
      </w:r>
      <w:r w:rsidRPr="008B79E5">
        <w:rPr>
          <w:i/>
          <w:iCs/>
          <w:color w:val="00B050"/>
        </w:rPr>
        <w:t xml:space="preserve">  ~</w:t>
      </w:r>
      <w:proofErr w:type="gramEnd"/>
      <w:r w:rsidRPr="008B79E5">
        <w:rPr>
          <w:i/>
          <w:iCs/>
          <w:color w:val="00B050"/>
        </w:rPr>
        <w:t>\</w:t>
      </w:r>
      <w:proofErr w:type="spellStart"/>
      <w:r w:rsidRPr="008B79E5">
        <w:rPr>
          <w:i/>
          <w:iCs/>
          <w:color w:val="00B050"/>
        </w:rPr>
        <w:t>osnap</w:t>
      </w:r>
      <w:proofErr w:type="spellEnd"/>
      <w:r w:rsidRPr="008B79E5">
        <w:rPr>
          <w:i/>
          <w:iCs/>
          <w:color w:val="00B050"/>
        </w:rPr>
        <w:t>\data\moor\proc\</w:t>
      </w:r>
      <w:proofErr w:type="spellStart"/>
      <w:r w:rsidRPr="008B79E5">
        <w:rPr>
          <w:i/>
          <w:iCs/>
          <w:color w:val="00B050"/>
        </w:rPr>
        <w:t>velocity_grid</w:t>
      </w:r>
      <w:proofErr w:type="spellEnd"/>
      <w:r w:rsidRPr="008B79E5">
        <w:rPr>
          <w:i/>
          <w:iCs/>
          <w:color w:val="00B050"/>
        </w:rPr>
        <w:t>\</w:t>
      </w:r>
    </w:p>
    <w:p w14:paraId="782516DA" w14:textId="77777777" w:rsidR="004E5A3D" w:rsidRDefault="004E5A3D" w:rsidP="004E5A3D">
      <w:pPr>
        <w:pStyle w:val="BodyText"/>
      </w:pPr>
      <w:r>
        <w:t xml:space="preserve">Stage 5 – Gridding and merging of the several years of </w:t>
      </w:r>
      <w:proofErr w:type="gramStart"/>
      <w:r>
        <w:t>deployment</w:t>
      </w:r>
      <w:proofErr w:type="gramEnd"/>
    </w:p>
    <w:p w14:paraId="41EA964B" w14:textId="77777777" w:rsidR="004E5A3D" w:rsidRDefault="004E5A3D" w:rsidP="004E5A3D">
      <w:pPr>
        <w:pStyle w:val="BodyText"/>
      </w:pPr>
      <w:r>
        <w:t xml:space="preserve">Create </w:t>
      </w:r>
      <w:proofErr w:type="spellStart"/>
      <w:r>
        <w:t>dat</w:t>
      </w:r>
      <w:proofErr w:type="spellEnd"/>
      <w:r>
        <w:t xml:space="preserve"> files </w:t>
      </w:r>
      <w:proofErr w:type="spellStart"/>
      <w:r>
        <w:t>e.</w:t>
      </w:r>
      <w:proofErr w:type="gramStart"/>
      <w:r>
        <w:t>g</w:t>
      </w:r>
      <w:proofErr w:type="spellEnd"/>
      <w:proofErr w:type="gramEnd"/>
    </w:p>
    <w:p w14:paraId="5F9480B4" w14:textId="77777777" w:rsidR="004E5A3D" w:rsidRPr="00F029C6" w:rsidRDefault="004E5A3D" w:rsidP="004E5A3D">
      <w:pPr>
        <w:pStyle w:val="BodyText"/>
        <w:rPr>
          <w:i/>
          <w:iCs/>
          <w:color w:val="FF0000"/>
        </w:rPr>
      </w:pPr>
      <w:r w:rsidRPr="00F029C6">
        <w:rPr>
          <w:i/>
          <w:iCs/>
          <w:color w:val="FF0000"/>
        </w:rPr>
        <w:t>~ \</w:t>
      </w:r>
      <w:proofErr w:type="spellStart"/>
      <w:r w:rsidRPr="00F029C6">
        <w:rPr>
          <w:i/>
          <w:iCs/>
          <w:color w:val="FF0000"/>
        </w:rPr>
        <w:t>osnap</w:t>
      </w:r>
      <w:proofErr w:type="spellEnd"/>
      <w:r w:rsidRPr="00F029C6">
        <w:rPr>
          <w:i/>
          <w:iCs/>
          <w:color w:val="FF0000"/>
        </w:rPr>
        <w:t>\exec\</w:t>
      </w:r>
      <w:r>
        <w:rPr>
          <w:i/>
          <w:iCs/>
          <w:color w:val="FF0000"/>
        </w:rPr>
        <w:t>$cruise</w:t>
      </w:r>
      <w:r w:rsidRPr="00F029C6">
        <w:rPr>
          <w:i/>
          <w:iCs/>
          <w:color w:val="FF0000"/>
        </w:rPr>
        <w:t>\stage3\gridding\CM\ rteb_CM_osnap_03_2016.dat</w:t>
      </w:r>
    </w:p>
    <w:p w14:paraId="5F1A61D7" w14:textId="77777777" w:rsidR="004E5A3D" w:rsidRPr="00AF28F4" w:rsidRDefault="004E5A3D" w:rsidP="004E5A3D">
      <w:pPr>
        <w:pStyle w:val="BodyText"/>
        <w:rPr>
          <w:i/>
          <w:iCs/>
          <w:sz w:val="20"/>
          <w:szCs w:val="20"/>
        </w:rPr>
      </w:pPr>
      <w:r w:rsidRPr="00AF28F4">
        <w:rPr>
          <w:i/>
          <w:iCs/>
          <w:sz w:val="20"/>
          <w:szCs w:val="20"/>
        </w:rPr>
        <w:t>Note that if data instruments were not available (</w:t>
      </w:r>
      <w:proofErr w:type="gramStart"/>
      <w:r w:rsidRPr="00AF28F4">
        <w:rPr>
          <w:i/>
          <w:iCs/>
          <w:sz w:val="20"/>
          <w:szCs w:val="20"/>
        </w:rPr>
        <w:t>e.g.</w:t>
      </w:r>
      <w:proofErr w:type="gramEnd"/>
      <w:r w:rsidRPr="00AF28F4">
        <w:rPr>
          <w:i/>
          <w:iCs/>
          <w:sz w:val="20"/>
          <w:szCs w:val="20"/>
        </w:rPr>
        <w:t xml:space="preserve"> an instrument failed) then that should not be included in the .</w:t>
      </w:r>
      <w:proofErr w:type="spellStart"/>
      <w:r w:rsidRPr="00AF28F4">
        <w:rPr>
          <w:i/>
          <w:iCs/>
          <w:sz w:val="20"/>
          <w:szCs w:val="20"/>
        </w:rPr>
        <w:t>dat</w:t>
      </w:r>
      <w:proofErr w:type="spellEnd"/>
      <w:r w:rsidRPr="00AF28F4">
        <w:rPr>
          <w:i/>
          <w:iCs/>
          <w:sz w:val="20"/>
          <w:szCs w:val="20"/>
        </w:rPr>
        <w:t xml:space="preserve"> file</w:t>
      </w:r>
      <w:r>
        <w:rPr>
          <w:i/>
          <w:iCs/>
          <w:sz w:val="20"/>
          <w:szCs w:val="20"/>
        </w:rPr>
        <w:t>. Make sure number order of instruments is sequential!</w:t>
      </w:r>
    </w:p>
    <w:p w14:paraId="122856E4" w14:textId="77777777" w:rsidR="004E5A3D" w:rsidRDefault="004E5A3D" w:rsidP="004E5A3D">
      <w:pPr>
        <w:pStyle w:val="BodyText"/>
      </w:pPr>
      <w:r>
        <w:t xml:space="preserve">Copy old file </w:t>
      </w:r>
      <w:proofErr w:type="gramStart"/>
      <w:r>
        <w:t>e.g.</w:t>
      </w:r>
      <w:proofErr w:type="gramEnd"/>
      <w:r>
        <w:t xml:space="preserve"> </w:t>
      </w:r>
      <w:r w:rsidRPr="00F029C6">
        <w:rPr>
          <w:i/>
          <w:iCs/>
          <w:color w:val="FF0000"/>
        </w:rPr>
        <w:t>CM_rteb_merging_02_2015.m</w:t>
      </w:r>
      <w:r>
        <w:t xml:space="preserve"> and rename then edit as follows:</w:t>
      </w:r>
    </w:p>
    <w:p w14:paraId="309A1DE1" w14:textId="77777777" w:rsidR="004E5A3D" w:rsidRPr="00DF691F" w:rsidRDefault="004E5A3D" w:rsidP="004E5A3D">
      <w:pPr>
        <w:pStyle w:val="BodyText"/>
        <w:numPr>
          <w:ilvl w:val="0"/>
          <w:numId w:val="2"/>
        </w:numPr>
      </w:pPr>
      <w:r>
        <w:rPr>
          <w:rFonts w:ascii="Calibri" w:hAnsi="Calibri" w:cs="Calibri"/>
        </w:rPr>
        <w:t>Create new moor (</w:t>
      </w:r>
      <w:proofErr w:type="gramStart"/>
      <w:r>
        <w:rPr>
          <w:rFonts w:ascii="Calibri" w:hAnsi="Calibri" w:cs="Calibri"/>
        </w:rPr>
        <w:t>e.g.</w:t>
      </w:r>
      <w:proofErr w:type="gramEnd"/>
      <w:r>
        <w:rPr>
          <w:rFonts w:ascii="Calibri" w:hAnsi="Calibri" w:cs="Calibri"/>
        </w:rPr>
        <w:t xml:space="preserve"> m</w:t>
      </w:r>
      <w:r>
        <w:rPr>
          <w:rFonts w:ascii="Calibri" w:hAnsi="Calibri" w:cs="Calibri"/>
          <w:lang w:eastAsia="en-GB"/>
        </w:rPr>
        <w:t>oor3 = 'rteb_CM_osnap_03_2016')</w:t>
      </w:r>
    </w:p>
    <w:p w14:paraId="23790B4B" w14:textId="77777777" w:rsidR="004E5A3D" w:rsidRPr="00DF691F" w:rsidRDefault="004E5A3D" w:rsidP="004E5A3D">
      <w:pPr>
        <w:pStyle w:val="BodyText"/>
        <w:numPr>
          <w:ilvl w:val="0"/>
          <w:numId w:val="2"/>
        </w:numPr>
      </w:pPr>
      <w:r>
        <w:rPr>
          <w:rFonts w:ascii="Calibri" w:hAnsi="Calibri" w:cs="Calibri"/>
          <w:lang w:eastAsia="en-GB"/>
        </w:rPr>
        <w:t xml:space="preserve">Rename </w:t>
      </w:r>
      <w:proofErr w:type="gramStart"/>
      <w:r>
        <w:rPr>
          <w:rFonts w:ascii="Calibri" w:hAnsi="Calibri" w:cs="Calibri"/>
          <w:lang w:eastAsia="en-GB"/>
        </w:rPr>
        <w:t>directories</w:t>
      </w:r>
      <w:proofErr w:type="gramEnd"/>
    </w:p>
    <w:p w14:paraId="75B30BD1" w14:textId="77777777" w:rsidR="004E5A3D" w:rsidRDefault="004E5A3D" w:rsidP="004E5A3D">
      <w:pPr>
        <w:pStyle w:val="BodyText"/>
        <w:numPr>
          <w:ilvl w:val="0"/>
          <w:numId w:val="2"/>
        </w:numPr>
      </w:pPr>
      <w:r>
        <w:rPr>
          <w:rFonts w:ascii="Calibri" w:hAnsi="Calibri" w:cs="Calibri"/>
          <w:lang w:eastAsia="en-GB"/>
        </w:rPr>
        <w:t xml:space="preserve">Edit time variables </w:t>
      </w:r>
      <w:proofErr w:type="spellStart"/>
      <w:r w:rsidRPr="00DF691F">
        <w:rPr>
          <w:rFonts w:ascii="Calibri" w:hAnsi="Calibri" w:cs="Calibri"/>
          <w:b/>
          <w:bCs/>
          <w:lang w:eastAsia="en-GB"/>
        </w:rPr>
        <w:t>jg_end</w:t>
      </w:r>
      <w:proofErr w:type="spellEnd"/>
      <w:r>
        <w:rPr>
          <w:rFonts w:ascii="Calibri" w:hAnsi="Calibri" w:cs="Calibri"/>
          <w:lang w:eastAsia="en-GB"/>
        </w:rPr>
        <w:t xml:space="preserve"> and </w:t>
      </w:r>
      <w:proofErr w:type="spellStart"/>
      <w:proofErr w:type="gramStart"/>
      <w:r w:rsidRPr="00DF691F">
        <w:rPr>
          <w:rFonts w:ascii="Calibri" w:hAnsi="Calibri" w:cs="Calibri"/>
          <w:b/>
          <w:bCs/>
          <w:lang w:eastAsia="en-GB"/>
        </w:rPr>
        <w:t>lastyeardata</w:t>
      </w:r>
      <w:proofErr w:type="spellEnd"/>
      <w:proofErr w:type="gramEnd"/>
    </w:p>
    <w:p w14:paraId="70D94D61" w14:textId="77777777" w:rsidR="004E5A3D" w:rsidRDefault="004E5A3D" w:rsidP="004E5A3D">
      <w:pPr>
        <w:widowControl/>
        <w:numPr>
          <w:ilvl w:val="0"/>
          <w:numId w:val="2"/>
        </w:numPr>
        <w:suppressAutoHyphens w:val="0"/>
        <w:autoSpaceDE w:val="0"/>
      </w:pPr>
      <w:r>
        <w:rPr>
          <w:rFonts w:ascii="Calibri" w:hAnsi="Calibri" w:cs="Calibri"/>
          <w:lang w:eastAsia="en-GB"/>
        </w:rPr>
        <w:t>Add a new cruise (</w:t>
      </w:r>
      <w:proofErr w:type="gramStart"/>
      <w:r>
        <w:rPr>
          <w:rFonts w:ascii="Calibri" w:hAnsi="Calibri" w:cs="Calibri"/>
          <w:lang w:eastAsia="en-GB"/>
        </w:rPr>
        <w:t>e.g.</w:t>
      </w:r>
      <w:proofErr w:type="gramEnd"/>
      <w:r>
        <w:rPr>
          <w:rFonts w:ascii="Calibri" w:hAnsi="Calibri" w:cs="Calibri"/>
          <w:lang w:eastAsia="en-GB"/>
        </w:rPr>
        <w:t xml:space="preserve"> 2c.  OSNAP 3 (DY053 --&gt; $CRUISE)), copy the relevant code and rename variables to reflect new cruise number (</w:t>
      </w:r>
      <w:proofErr w:type="gramStart"/>
      <w:r>
        <w:rPr>
          <w:rFonts w:ascii="Calibri" w:hAnsi="Calibri" w:cs="Calibri"/>
          <w:lang w:eastAsia="en-GB"/>
        </w:rPr>
        <w:t>i.e.</w:t>
      </w:r>
      <w:proofErr w:type="gramEnd"/>
      <w:r>
        <w:rPr>
          <w:rFonts w:ascii="Calibri" w:hAnsi="Calibri" w:cs="Calibri"/>
          <w:lang w:eastAsia="en-GB"/>
        </w:rPr>
        <w:t xml:space="preserve"> 3 &gt; 4, 4 &gt; 5 etc.)</w:t>
      </w:r>
    </w:p>
    <w:p w14:paraId="5B7A7733" w14:textId="77777777" w:rsidR="004E5A3D" w:rsidRPr="00DF691F" w:rsidRDefault="004E5A3D" w:rsidP="004E5A3D">
      <w:pPr>
        <w:widowControl/>
        <w:suppressAutoHyphens w:val="0"/>
        <w:autoSpaceDE w:val="0"/>
        <w:ind w:left="720"/>
      </w:pPr>
    </w:p>
    <w:p w14:paraId="043BCE33" w14:textId="77777777" w:rsidR="004E5A3D" w:rsidRDefault="004E5A3D" w:rsidP="004E5A3D">
      <w:pPr>
        <w:widowControl/>
        <w:suppressAutoHyphens w:val="0"/>
        <w:autoSpaceDE w:val="0"/>
        <w:rPr>
          <w:rFonts w:ascii="Calibri" w:hAnsi="Calibri" w:cs="Calibri"/>
          <w:lang w:eastAsia="en-GB"/>
        </w:rPr>
      </w:pPr>
      <w:r>
        <w:rPr>
          <w:rFonts w:ascii="Calibri" w:hAnsi="Calibri" w:cs="Calibri"/>
          <w:lang w:eastAsia="en-GB"/>
        </w:rPr>
        <w:t xml:space="preserve">Thoroughly check through the script for other instances that need to be changed with the addition of a new mooring. </w:t>
      </w:r>
    </w:p>
    <w:p w14:paraId="056238DF" w14:textId="20B1E245" w:rsidR="004E5A3D" w:rsidRDefault="004E5A3D" w:rsidP="004E5A3D">
      <w:pPr>
        <w:widowControl/>
        <w:suppressAutoHyphens w:val="0"/>
        <w:autoSpaceDE w:val="0"/>
        <w:rPr>
          <w:rFonts w:ascii="Courier New" w:hAnsi="Courier New" w:cs="Courier New"/>
          <w:lang w:eastAsia="en-GB"/>
        </w:rPr>
      </w:pPr>
    </w:p>
    <w:p w14:paraId="59B7D0A4" w14:textId="77777777" w:rsidR="0046023D" w:rsidRDefault="0046023D">
      <w:pPr>
        <w:widowControl/>
        <w:suppressAutoHyphens w:val="0"/>
        <w:spacing w:after="160" w:line="259" w:lineRule="auto"/>
        <w:rPr>
          <w:rFonts w:ascii="Calibri" w:eastAsiaTheme="minorHAnsi" w:hAnsi="Calibri" w:cs="Calibri"/>
          <w:color w:val="000000"/>
          <w:sz w:val="28"/>
          <w:szCs w:val="28"/>
          <w:lang w:eastAsia="en-US" w:bidi="ar-SA"/>
        </w:rPr>
      </w:pPr>
      <w:r>
        <w:rPr>
          <w:sz w:val="28"/>
          <w:szCs w:val="28"/>
        </w:rPr>
        <w:br w:type="page"/>
      </w:r>
    </w:p>
    <w:p w14:paraId="7DF07E1A" w14:textId="02F8DE79" w:rsidR="0046023D" w:rsidRDefault="0046023D" w:rsidP="0046023D">
      <w:pPr>
        <w:pStyle w:val="Heading1"/>
      </w:pPr>
      <w:bookmarkStart w:id="27" w:name="_Toc61442518"/>
      <w:proofErr w:type="spellStart"/>
      <w:r>
        <w:t>DeepSeapHOx</w:t>
      </w:r>
      <w:proofErr w:type="spellEnd"/>
      <w:r>
        <w:t xml:space="preserve"> Data Processing</w:t>
      </w:r>
      <w:bookmarkEnd w:id="27"/>
      <w:r>
        <w:t xml:space="preserve"> </w:t>
      </w:r>
    </w:p>
    <w:p w14:paraId="0E229F4A" w14:textId="0B7A83F6" w:rsidR="0046023D" w:rsidRDefault="0046023D" w:rsidP="0046023D">
      <w:pPr>
        <w:pStyle w:val="Heading2"/>
      </w:pPr>
      <w:bookmarkStart w:id="28" w:name="_Toc61442519"/>
      <w:r>
        <w:t>Stage 0 – Data Download</w:t>
      </w:r>
      <w:bookmarkEnd w:id="28"/>
      <w:r>
        <w:t xml:space="preserve"> </w:t>
      </w:r>
    </w:p>
    <w:p w14:paraId="61458677" w14:textId="49DF9E28" w:rsidR="0046023D" w:rsidRDefault="0046023D" w:rsidP="0046023D">
      <w:pPr>
        <w:pStyle w:val="Default"/>
        <w:rPr>
          <w:i/>
          <w:iCs/>
          <w:sz w:val="22"/>
          <w:szCs w:val="22"/>
        </w:rPr>
      </w:pPr>
      <w:r>
        <w:rPr>
          <w:sz w:val="22"/>
          <w:szCs w:val="22"/>
        </w:rPr>
        <w:t xml:space="preserve">After download the data are backed up and transferred to the network drive, then copied onto the processing computer in the directory </w:t>
      </w:r>
      <w:proofErr w:type="spellStart"/>
      <w:r>
        <w:rPr>
          <w:i/>
          <w:iCs/>
          <w:sz w:val="22"/>
          <w:szCs w:val="22"/>
        </w:rPr>
        <w:t>osnap</w:t>
      </w:r>
      <w:proofErr w:type="spellEnd"/>
      <w:r>
        <w:rPr>
          <w:i/>
          <w:iCs/>
          <w:sz w:val="22"/>
          <w:szCs w:val="22"/>
        </w:rPr>
        <w:t>/data/moor/raw/ar30/</w:t>
      </w:r>
      <w:proofErr w:type="spellStart"/>
      <w:r>
        <w:rPr>
          <w:i/>
          <w:iCs/>
          <w:sz w:val="22"/>
          <w:szCs w:val="22"/>
        </w:rPr>
        <w:t>seaphox_</w:t>
      </w:r>
      <w:proofErr w:type="gramStart"/>
      <w:r>
        <w:rPr>
          <w:i/>
          <w:iCs/>
          <w:sz w:val="22"/>
          <w:szCs w:val="22"/>
        </w:rPr>
        <w:t>caldip</w:t>
      </w:r>
      <w:proofErr w:type="spellEnd"/>
      <w:proofErr w:type="gramEnd"/>
      <w:r>
        <w:rPr>
          <w:i/>
          <w:iCs/>
          <w:sz w:val="22"/>
          <w:szCs w:val="22"/>
        </w:rPr>
        <w:t xml:space="preserve"> </w:t>
      </w:r>
    </w:p>
    <w:p w14:paraId="22C34B1C" w14:textId="77777777" w:rsidR="00DB6415" w:rsidRDefault="00DB6415" w:rsidP="0046023D">
      <w:pPr>
        <w:pStyle w:val="Default"/>
        <w:rPr>
          <w:sz w:val="22"/>
          <w:szCs w:val="22"/>
        </w:rPr>
      </w:pPr>
    </w:p>
    <w:p w14:paraId="43445FFE" w14:textId="7625201F" w:rsidR="0046023D" w:rsidRDefault="0046023D" w:rsidP="0046023D">
      <w:pPr>
        <w:pStyle w:val="Heading2"/>
      </w:pPr>
      <w:bookmarkStart w:id="29" w:name="_Toc61442520"/>
      <w:r>
        <w:t>Stage 1 – Conversion to standard RDB format</w:t>
      </w:r>
      <w:bookmarkEnd w:id="29"/>
      <w:r>
        <w:t xml:space="preserve"> </w:t>
      </w:r>
    </w:p>
    <w:p w14:paraId="3123682B" w14:textId="77777777" w:rsidR="0046023D" w:rsidRDefault="0046023D" w:rsidP="0046023D">
      <w:pPr>
        <w:pStyle w:val="Default"/>
        <w:rPr>
          <w:sz w:val="22"/>
          <w:szCs w:val="22"/>
        </w:rPr>
      </w:pPr>
      <w:r>
        <w:rPr>
          <w:sz w:val="22"/>
          <w:szCs w:val="22"/>
        </w:rPr>
        <w:t xml:space="preserve">The script </w:t>
      </w:r>
      <w:proofErr w:type="spellStart"/>
      <w:r>
        <w:rPr>
          <w:i/>
          <w:iCs/>
          <w:sz w:val="22"/>
          <w:szCs w:val="22"/>
        </w:rPr>
        <w:t>seaphox_call_caldip</w:t>
      </w:r>
      <w:proofErr w:type="spellEnd"/>
      <w:r>
        <w:rPr>
          <w:i/>
          <w:iCs/>
          <w:sz w:val="22"/>
          <w:szCs w:val="22"/>
        </w:rPr>
        <w:t xml:space="preserve"> </w:t>
      </w:r>
      <w:r>
        <w:rPr>
          <w:sz w:val="22"/>
          <w:szCs w:val="22"/>
        </w:rPr>
        <w:t xml:space="preserve">performs stage1 processing on </w:t>
      </w:r>
      <w:proofErr w:type="spellStart"/>
      <w:r>
        <w:rPr>
          <w:sz w:val="22"/>
          <w:szCs w:val="22"/>
        </w:rPr>
        <w:t>DeepSeapHOx</w:t>
      </w:r>
      <w:proofErr w:type="spellEnd"/>
      <w:r>
        <w:rPr>
          <w:sz w:val="22"/>
          <w:szCs w:val="22"/>
        </w:rPr>
        <w:t xml:space="preserve"> data. It converts the data from raw to RDB format. The user needs to modify some information in the beginning of the script like the directory trees, the mooring name or </w:t>
      </w:r>
      <w:proofErr w:type="spellStart"/>
      <w:r>
        <w:rPr>
          <w:sz w:val="22"/>
          <w:szCs w:val="22"/>
        </w:rPr>
        <w:t>caldip</w:t>
      </w:r>
      <w:proofErr w:type="spellEnd"/>
      <w:r>
        <w:rPr>
          <w:sz w:val="22"/>
          <w:szCs w:val="22"/>
        </w:rPr>
        <w:t xml:space="preserve"> cast number. This script calls seaphox2rodb_01, which saves the file downloaded by the instrument software (stage 0) to the RDB formatted file </w:t>
      </w:r>
      <w:r>
        <w:rPr>
          <w:i/>
          <w:iCs/>
          <w:sz w:val="22"/>
          <w:szCs w:val="22"/>
        </w:rPr>
        <w:t>.raw a</w:t>
      </w:r>
      <w:r>
        <w:rPr>
          <w:sz w:val="22"/>
          <w:szCs w:val="22"/>
        </w:rPr>
        <w:t xml:space="preserve">nd produce summary plots and statistics for each instrument. </w:t>
      </w:r>
    </w:p>
    <w:p w14:paraId="36600BBE" w14:textId="77777777" w:rsidR="0046023D" w:rsidRDefault="0046023D" w:rsidP="0046023D">
      <w:pPr>
        <w:pStyle w:val="Default"/>
        <w:rPr>
          <w:sz w:val="22"/>
          <w:szCs w:val="22"/>
        </w:rPr>
      </w:pPr>
    </w:p>
    <w:p w14:paraId="1DAF54DD" w14:textId="77777777" w:rsidR="0046023D" w:rsidRDefault="0046023D" w:rsidP="0046023D">
      <w:pPr>
        <w:pStyle w:val="Default"/>
        <w:rPr>
          <w:sz w:val="22"/>
          <w:szCs w:val="22"/>
        </w:rPr>
      </w:pPr>
      <w:r>
        <w:rPr>
          <w:sz w:val="22"/>
          <w:szCs w:val="22"/>
        </w:rPr>
        <w:t xml:space="preserve">Download </w:t>
      </w:r>
      <w:proofErr w:type="spellStart"/>
      <w:r>
        <w:rPr>
          <w:sz w:val="22"/>
          <w:szCs w:val="22"/>
        </w:rPr>
        <w:t>DeepSeapHOx</w:t>
      </w:r>
      <w:proofErr w:type="spellEnd"/>
      <w:r>
        <w:rPr>
          <w:sz w:val="22"/>
          <w:szCs w:val="22"/>
        </w:rPr>
        <w:t xml:space="preserve"> and transfer to the processing computer: </w:t>
      </w:r>
    </w:p>
    <w:p w14:paraId="6A5757C8" w14:textId="77777777" w:rsidR="0046023D" w:rsidRDefault="0046023D" w:rsidP="0046023D">
      <w:pPr>
        <w:pStyle w:val="Default"/>
        <w:rPr>
          <w:sz w:val="22"/>
          <w:szCs w:val="22"/>
        </w:rPr>
      </w:pPr>
      <w:r>
        <w:rPr>
          <w:i/>
          <w:iCs/>
          <w:sz w:val="22"/>
          <w:szCs w:val="22"/>
        </w:rPr>
        <w:t>~/</w:t>
      </w:r>
      <w:proofErr w:type="spellStart"/>
      <w:r>
        <w:rPr>
          <w:i/>
          <w:iCs/>
          <w:sz w:val="22"/>
          <w:szCs w:val="22"/>
        </w:rPr>
        <w:t>osnap</w:t>
      </w:r>
      <w:proofErr w:type="spellEnd"/>
      <w:r>
        <w:rPr>
          <w:i/>
          <w:iCs/>
          <w:sz w:val="22"/>
          <w:szCs w:val="22"/>
        </w:rPr>
        <w:t>/data/moor/raw/ar30/</w:t>
      </w:r>
      <w:proofErr w:type="spellStart"/>
      <w:r>
        <w:rPr>
          <w:i/>
          <w:iCs/>
          <w:sz w:val="22"/>
          <w:szCs w:val="22"/>
        </w:rPr>
        <w:t>seaphox</w:t>
      </w:r>
      <w:proofErr w:type="spellEnd"/>
      <w:proofErr w:type="gramStart"/>
      <w:r>
        <w:rPr>
          <w:i/>
          <w:iCs/>
          <w:sz w:val="22"/>
          <w:szCs w:val="22"/>
        </w:rPr>
        <w:t>/ .</w:t>
      </w:r>
      <w:proofErr w:type="gramEnd"/>
      <w:r>
        <w:rPr>
          <w:i/>
          <w:iCs/>
          <w:sz w:val="22"/>
          <w:szCs w:val="22"/>
        </w:rPr>
        <w:t xml:space="preserve"> </w:t>
      </w:r>
      <w:r>
        <w:rPr>
          <w:sz w:val="22"/>
          <w:szCs w:val="22"/>
        </w:rPr>
        <w:t xml:space="preserve">For the 2017-2018 deployment of the </w:t>
      </w:r>
      <w:proofErr w:type="spellStart"/>
      <w:r>
        <w:rPr>
          <w:sz w:val="22"/>
          <w:szCs w:val="22"/>
        </w:rPr>
        <w:t>SeapHOx</w:t>
      </w:r>
      <w:proofErr w:type="spellEnd"/>
      <w:r>
        <w:rPr>
          <w:sz w:val="22"/>
          <w:szCs w:val="22"/>
        </w:rPr>
        <w:t xml:space="preserve"> 117 the data appear to have been written on several files C00000*.CSV, and several data files from the test on DY078 where still present on the memory of the </w:t>
      </w:r>
      <w:proofErr w:type="spellStart"/>
      <w:r>
        <w:rPr>
          <w:sz w:val="22"/>
          <w:szCs w:val="22"/>
        </w:rPr>
        <w:t>DeepSeapHOx</w:t>
      </w:r>
      <w:proofErr w:type="spellEnd"/>
      <w:r>
        <w:rPr>
          <w:sz w:val="22"/>
          <w:szCs w:val="22"/>
        </w:rPr>
        <w:t xml:space="preserve">. After keeping a copy of all the original files, the data files were manually edited to make sure than only the data relevant for the 2017-2018 RTEB1 deployment were kept in this the </w:t>
      </w:r>
      <w:proofErr w:type="spellStart"/>
      <w:r>
        <w:rPr>
          <w:sz w:val="22"/>
          <w:szCs w:val="22"/>
        </w:rPr>
        <w:t>seaphox</w:t>
      </w:r>
      <w:proofErr w:type="spellEnd"/>
      <w:r>
        <w:rPr>
          <w:sz w:val="22"/>
          <w:szCs w:val="22"/>
        </w:rPr>
        <w:t xml:space="preserve"> raw directory. </w:t>
      </w:r>
    </w:p>
    <w:p w14:paraId="33CF8805" w14:textId="77777777" w:rsidR="0046023D" w:rsidRDefault="0046023D" w:rsidP="0046023D">
      <w:pPr>
        <w:pStyle w:val="Default"/>
        <w:rPr>
          <w:sz w:val="22"/>
          <w:szCs w:val="22"/>
        </w:rPr>
      </w:pPr>
    </w:p>
    <w:p w14:paraId="3BA20507" w14:textId="77777777" w:rsidR="0046023D" w:rsidRDefault="0046023D" w:rsidP="0046023D">
      <w:pPr>
        <w:pStyle w:val="Default"/>
        <w:rPr>
          <w:sz w:val="22"/>
          <w:szCs w:val="22"/>
        </w:rPr>
      </w:pPr>
      <w:r>
        <w:rPr>
          <w:sz w:val="22"/>
          <w:szCs w:val="22"/>
        </w:rPr>
        <w:t xml:space="preserve">If the relevant data are present in several C000*.CSV file, edit and run the script (with bash shell) </w:t>
      </w:r>
      <w:r>
        <w:rPr>
          <w:i/>
          <w:iCs/>
          <w:sz w:val="22"/>
          <w:szCs w:val="22"/>
        </w:rPr>
        <w:t>~/</w:t>
      </w:r>
      <w:proofErr w:type="spellStart"/>
      <w:r>
        <w:rPr>
          <w:i/>
          <w:iCs/>
          <w:sz w:val="22"/>
          <w:szCs w:val="22"/>
        </w:rPr>
        <w:t>osnap</w:t>
      </w:r>
      <w:proofErr w:type="spellEnd"/>
      <w:r>
        <w:rPr>
          <w:i/>
          <w:iCs/>
          <w:sz w:val="22"/>
          <w:szCs w:val="22"/>
        </w:rPr>
        <w:t>/data/moor/raw/ar30/</w:t>
      </w:r>
      <w:proofErr w:type="spellStart"/>
      <w:r>
        <w:rPr>
          <w:i/>
          <w:iCs/>
          <w:sz w:val="22"/>
          <w:szCs w:val="22"/>
        </w:rPr>
        <w:t>seaphox</w:t>
      </w:r>
      <w:proofErr w:type="spellEnd"/>
      <w:r>
        <w:rPr>
          <w:i/>
          <w:iCs/>
          <w:sz w:val="22"/>
          <w:szCs w:val="22"/>
        </w:rPr>
        <w:t xml:space="preserve">/merge_sort_CSVfiles.sh. </w:t>
      </w:r>
      <w:r>
        <w:rPr>
          <w:sz w:val="22"/>
          <w:szCs w:val="22"/>
        </w:rPr>
        <w:t xml:space="preserve">This script will sort the lines of several CSV files generated by the </w:t>
      </w:r>
      <w:proofErr w:type="spellStart"/>
      <w:r>
        <w:rPr>
          <w:sz w:val="22"/>
          <w:szCs w:val="22"/>
        </w:rPr>
        <w:t>SeapHOx</w:t>
      </w:r>
      <w:proofErr w:type="spellEnd"/>
      <w:r>
        <w:rPr>
          <w:sz w:val="22"/>
          <w:szCs w:val="22"/>
        </w:rPr>
        <w:t xml:space="preserve"> and merge them into a single file. The name of this file, containing all the data, has to be indicated in the moor_filenames.txt file (</w:t>
      </w:r>
      <w:proofErr w:type="gramStart"/>
      <w:r>
        <w:rPr>
          <w:sz w:val="22"/>
          <w:szCs w:val="22"/>
        </w:rPr>
        <w:t>e.g.</w:t>
      </w:r>
      <w:proofErr w:type="gramEnd"/>
      <w:r>
        <w:rPr>
          <w:sz w:val="22"/>
          <w:szCs w:val="22"/>
        </w:rPr>
        <w:t xml:space="preserve"> rteb1_04_2017_filenames.txt). </w:t>
      </w:r>
    </w:p>
    <w:p w14:paraId="51A7B5E2" w14:textId="77777777" w:rsidR="0046023D" w:rsidRDefault="0046023D" w:rsidP="0046023D">
      <w:pPr>
        <w:pStyle w:val="Default"/>
        <w:rPr>
          <w:sz w:val="22"/>
          <w:szCs w:val="22"/>
        </w:rPr>
      </w:pPr>
    </w:p>
    <w:p w14:paraId="29F97EDD" w14:textId="77777777" w:rsidR="0046023D" w:rsidRDefault="0046023D" w:rsidP="0046023D">
      <w:pPr>
        <w:pStyle w:val="Default"/>
        <w:rPr>
          <w:sz w:val="22"/>
          <w:szCs w:val="22"/>
        </w:rPr>
      </w:pPr>
      <w:r>
        <w:rPr>
          <w:sz w:val="22"/>
          <w:szCs w:val="22"/>
        </w:rPr>
        <w:t xml:space="preserve">Make sure that the relevant info.dat file contains the serial number of the </w:t>
      </w:r>
      <w:proofErr w:type="spellStart"/>
      <w:r>
        <w:rPr>
          <w:sz w:val="22"/>
          <w:szCs w:val="22"/>
        </w:rPr>
        <w:t>DeepseapHOx</w:t>
      </w:r>
      <w:proofErr w:type="spellEnd"/>
      <w:r>
        <w:rPr>
          <w:sz w:val="22"/>
          <w:szCs w:val="22"/>
        </w:rPr>
        <w:t xml:space="preserve"> (</w:t>
      </w:r>
      <w:proofErr w:type="gramStart"/>
      <w:r>
        <w:rPr>
          <w:sz w:val="22"/>
          <w:szCs w:val="22"/>
        </w:rPr>
        <w:t>e.g.</w:t>
      </w:r>
      <w:proofErr w:type="gramEnd"/>
      <w:r>
        <w:rPr>
          <w:sz w:val="22"/>
          <w:szCs w:val="22"/>
        </w:rPr>
        <w:t xml:space="preserve"> moor/proc/rteb1_04_2017/rteb1_04_2017 info.dat). </w:t>
      </w:r>
    </w:p>
    <w:p w14:paraId="63849D01" w14:textId="77777777" w:rsidR="0046023D" w:rsidRDefault="0046023D" w:rsidP="0046023D">
      <w:r>
        <w:t>Run process_seaphox_ar30.m producing timeseries for each instrument, converting raw data to RODB format and summary statistics.</w:t>
      </w:r>
    </w:p>
    <w:p w14:paraId="1B5FC9F4" w14:textId="44D35E3F" w:rsidR="0046023D" w:rsidRDefault="0046023D">
      <w:pPr>
        <w:widowControl/>
        <w:suppressAutoHyphens w:val="0"/>
        <w:spacing w:after="160" w:line="259" w:lineRule="auto"/>
      </w:pPr>
      <w:r>
        <w:br w:type="page"/>
      </w:r>
    </w:p>
    <w:p w14:paraId="7BD37119" w14:textId="77777777" w:rsidR="0046023D" w:rsidRDefault="0046023D" w:rsidP="004E5A3D">
      <w:pPr>
        <w:widowControl/>
        <w:suppressAutoHyphens w:val="0"/>
        <w:autoSpaceDE w:val="0"/>
        <w:rPr>
          <w:rFonts w:ascii="Courier New" w:hAnsi="Courier New" w:cs="Courier New"/>
          <w:lang w:eastAsia="en-GB"/>
        </w:rPr>
      </w:pPr>
    </w:p>
    <w:p w14:paraId="18F53296" w14:textId="77777777" w:rsidR="0054381D" w:rsidRDefault="0054381D" w:rsidP="0054381D">
      <w:pPr>
        <w:pStyle w:val="Heading1"/>
      </w:pPr>
      <w:bookmarkStart w:id="30" w:name="_Toc61442521"/>
      <w:r>
        <w:t xml:space="preserve">Export to </w:t>
      </w:r>
      <w:proofErr w:type="spellStart"/>
      <w:r>
        <w:t>NetCDF</w:t>
      </w:r>
      <w:proofErr w:type="spellEnd"/>
      <w:r>
        <w:t xml:space="preserve"> for CLASS data working </w:t>
      </w:r>
      <w:proofErr w:type="gramStart"/>
      <w:r>
        <w:t>group</w:t>
      </w:r>
      <w:bookmarkEnd w:id="30"/>
      <w:proofErr w:type="gramEnd"/>
    </w:p>
    <w:p w14:paraId="11A26981" w14:textId="77777777" w:rsidR="0054381D" w:rsidRDefault="0054381D" w:rsidP="0054381D"/>
    <w:p w14:paraId="1EB63881" w14:textId="77777777" w:rsidR="0054381D" w:rsidRDefault="0054381D" w:rsidP="0054381D">
      <w:r>
        <w:t xml:space="preserve">Change the filenames in the script </w:t>
      </w:r>
      <w:proofErr w:type="spellStart"/>
      <w:r w:rsidRPr="00FF528B">
        <w:rPr>
          <w:i/>
          <w:iCs/>
          <w:color w:val="FF0000"/>
        </w:rPr>
        <w:t>Export_moor_to_</w:t>
      </w:r>
      <w:proofErr w:type="gramStart"/>
      <w:r w:rsidRPr="00FF528B">
        <w:rPr>
          <w:i/>
          <w:iCs/>
          <w:color w:val="FF0000"/>
        </w:rPr>
        <w:t>NetCDF,m</w:t>
      </w:r>
      <w:proofErr w:type="spellEnd"/>
      <w:proofErr w:type="gramEnd"/>
      <w:r w:rsidRPr="00FF528B">
        <w:rPr>
          <w:color w:val="FF0000"/>
        </w:rPr>
        <w:t xml:space="preserve"> </w:t>
      </w:r>
      <w:r>
        <w:t>to reflect the most recently processed data.</w:t>
      </w:r>
    </w:p>
    <w:p w14:paraId="4FA28102" w14:textId="77777777" w:rsidR="0054381D" w:rsidRDefault="0054381D" w:rsidP="0054381D"/>
    <w:p w14:paraId="283C02E5" w14:textId="77777777" w:rsidR="0054381D" w:rsidRDefault="0054381D" w:rsidP="0054381D">
      <w:pPr>
        <w:rPr>
          <w:i/>
          <w:iCs/>
          <w:color w:val="00B050"/>
        </w:rPr>
      </w:pPr>
      <w:r>
        <w:t xml:space="preserve">Run </w:t>
      </w:r>
      <w:proofErr w:type="spellStart"/>
      <w:r w:rsidRPr="00FF528B">
        <w:rPr>
          <w:i/>
          <w:iCs/>
          <w:color w:val="FF0000"/>
        </w:rPr>
        <w:t>Export_moor_to_NetCDF.m</w:t>
      </w:r>
      <w:proofErr w:type="spellEnd"/>
      <w:r>
        <w:t xml:space="preserve"> in </w:t>
      </w:r>
      <w:proofErr w:type="gramStart"/>
      <w:r w:rsidRPr="00D9700A">
        <w:rPr>
          <w:i/>
          <w:iCs/>
          <w:color w:val="00B050"/>
        </w:rPr>
        <w:t>\</w:t>
      </w:r>
      <w:proofErr w:type="spellStart"/>
      <w:r w:rsidRPr="00D9700A">
        <w:rPr>
          <w:i/>
          <w:iCs/>
          <w:color w:val="00B050"/>
        </w:rPr>
        <w:t>osnap</w:t>
      </w:r>
      <w:proofErr w:type="spellEnd"/>
      <w:r w:rsidRPr="00D9700A">
        <w:rPr>
          <w:i/>
          <w:iCs/>
          <w:color w:val="00B050"/>
        </w:rPr>
        <w:t>\exec\ar30\stage3\gridding</w:t>
      </w:r>
      <w:proofErr w:type="gramEnd"/>
    </w:p>
    <w:p w14:paraId="50C28D0D" w14:textId="20F6C39C" w:rsidR="004E5A3D" w:rsidRPr="0054381D" w:rsidRDefault="004E5A3D" w:rsidP="0054381D">
      <w:pPr>
        <w:widowControl/>
        <w:suppressAutoHyphens w:val="0"/>
        <w:spacing w:after="160" w:line="259" w:lineRule="auto"/>
        <w:rPr>
          <w:i/>
          <w:iCs/>
          <w:color w:val="00B050"/>
        </w:rPr>
      </w:pPr>
    </w:p>
    <w:p w14:paraId="52AA0988" w14:textId="79A6C098" w:rsidR="0046023D" w:rsidRDefault="0046023D">
      <w:pPr>
        <w:widowControl/>
        <w:suppressAutoHyphens w:val="0"/>
        <w:spacing w:after="160" w:line="259" w:lineRule="auto"/>
      </w:pPr>
      <w:r>
        <w:br w:type="page"/>
      </w:r>
    </w:p>
    <w:p w14:paraId="0D377272" w14:textId="77777777" w:rsidR="004E5A3D" w:rsidRDefault="004E5A3D" w:rsidP="004E5A3D">
      <w:pPr>
        <w:pStyle w:val="BodyText"/>
        <w:spacing w:before="238" w:after="0"/>
        <w:jc w:val="center"/>
      </w:pPr>
    </w:p>
    <w:p w14:paraId="47F1FADA" w14:textId="77777777" w:rsidR="0046023D" w:rsidRDefault="0046023D" w:rsidP="0046023D">
      <w:pPr>
        <w:widowControl/>
        <w:suppressAutoHyphens w:val="0"/>
        <w:autoSpaceDE w:val="0"/>
        <w:rPr>
          <w:rFonts w:ascii="Courier New" w:hAnsi="Courier New" w:cs="Courier New"/>
          <w:lang w:eastAsia="en-GB"/>
        </w:rPr>
      </w:pPr>
    </w:p>
    <w:p w14:paraId="29315F47" w14:textId="51E4EB4D" w:rsidR="0046023D" w:rsidRDefault="0046023D" w:rsidP="0046023D">
      <w:pPr>
        <w:pStyle w:val="Heading1"/>
      </w:pPr>
      <w:bookmarkStart w:id="31" w:name="_Toc61442522"/>
      <w:r>
        <w:t>Appendix: Historical and OSNAP CTD profiles close to the moorings</w:t>
      </w:r>
      <w:bookmarkEnd w:id="31"/>
    </w:p>
    <w:p w14:paraId="6620F7B7" w14:textId="77777777" w:rsidR="0046023D" w:rsidRDefault="0046023D" w:rsidP="0046023D">
      <w:pPr>
        <w:pStyle w:val="Heading3"/>
      </w:pPr>
      <w:bookmarkStart w:id="32" w:name="_Toc61442523"/>
      <w:r>
        <w:t>RTEB1</w:t>
      </w:r>
      <w:bookmarkEnd w:id="32"/>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5"/>
      </w:tblGrid>
      <w:tr w:rsidR="0046023D" w14:paraId="43586D15" w14:textId="77777777" w:rsidTr="0046023D">
        <w:tc>
          <w:tcPr>
            <w:tcW w:w="9645" w:type="dxa"/>
            <w:shd w:val="clear" w:color="auto" w:fill="auto"/>
            <w:vAlign w:val="center"/>
          </w:tcPr>
          <w:p w14:paraId="19CC07EA" w14:textId="77777777" w:rsidR="0046023D" w:rsidRDefault="0046023D" w:rsidP="0046023D">
            <w:pPr>
              <w:pStyle w:val="TableContents"/>
              <w:jc w:val="center"/>
            </w:pPr>
            <w:r>
              <w:rPr>
                <w:noProof/>
              </w:rPr>
              <w:drawing>
                <wp:inline distT="0" distB="0" distL="0" distR="0" wp14:anchorId="45CD51D6" wp14:editId="70C95296">
                  <wp:extent cx="4819650" cy="3552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l="-5" t="-6" r="-5" b="-6"/>
                          <a:stretch>
                            <a:fillRect/>
                          </a:stretch>
                        </pic:blipFill>
                        <pic:spPr bwMode="auto">
                          <a:xfrm>
                            <a:off x="0" y="0"/>
                            <a:ext cx="4819650" cy="3552825"/>
                          </a:xfrm>
                          <a:prstGeom prst="rect">
                            <a:avLst/>
                          </a:prstGeom>
                          <a:solidFill>
                            <a:srgbClr val="FFFFFF"/>
                          </a:solidFill>
                          <a:ln>
                            <a:noFill/>
                          </a:ln>
                        </pic:spPr>
                      </pic:pic>
                    </a:graphicData>
                  </a:graphic>
                </wp:inline>
              </w:drawing>
            </w:r>
          </w:p>
        </w:tc>
      </w:tr>
      <w:tr w:rsidR="0046023D" w14:paraId="4902E40B" w14:textId="77777777" w:rsidTr="0046023D">
        <w:tc>
          <w:tcPr>
            <w:tcW w:w="9645" w:type="dxa"/>
            <w:shd w:val="clear" w:color="auto" w:fill="auto"/>
          </w:tcPr>
          <w:p w14:paraId="325D86A3" w14:textId="77777777" w:rsidR="0046023D" w:rsidRDefault="0046023D" w:rsidP="0046023D">
            <w:pPr>
              <w:pStyle w:val="TableContents"/>
            </w:pPr>
            <w:r>
              <w:rPr>
                <w:noProof/>
              </w:rPr>
              <w:drawing>
                <wp:inline distT="0" distB="0" distL="0" distR="0" wp14:anchorId="76722825" wp14:editId="147B03C3">
                  <wp:extent cx="6120130" cy="45116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l="-5" t="-6" r="-5" b="-6"/>
                          <a:stretch>
                            <a:fillRect/>
                          </a:stretch>
                        </pic:blipFill>
                        <pic:spPr bwMode="auto">
                          <a:xfrm>
                            <a:off x="0" y="0"/>
                            <a:ext cx="6120130" cy="4511675"/>
                          </a:xfrm>
                          <a:prstGeom prst="rect">
                            <a:avLst/>
                          </a:prstGeom>
                          <a:solidFill>
                            <a:srgbClr val="FFFFFF"/>
                          </a:solidFill>
                          <a:ln>
                            <a:noFill/>
                          </a:ln>
                        </pic:spPr>
                      </pic:pic>
                    </a:graphicData>
                  </a:graphic>
                </wp:inline>
              </w:drawing>
            </w:r>
          </w:p>
        </w:tc>
      </w:tr>
    </w:tbl>
    <w:p w14:paraId="0EF3691E" w14:textId="77777777" w:rsidR="0046023D" w:rsidRDefault="0046023D" w:rsidP="0046023D">
      <w:pPr>
        <w:pStyle w:val="Heading3"/>
      </w:pPr>
      <w:bookmarkStart w:id="33" w:name="_Toc61442524"/>
      <w:r>
        <w:t>RTWB1</w:t>
      </w:r>
      <w:bookmarkEnd w:id="33"/>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5"/>
      </w:tblGrid>
      <w:tr w:rsidR="0046023D" w14:paraId="488DD6D8" w14:textId="77777777" w:rsidTr="0046023D">
        <w:tc>
          <w:tcPr>
            <w:tcW w:w="9645" w:type="dxa"/>
            <w:shd w:val="clear" w:color="auto" w:fill="auto"/>
            <w:vAlign w:val="center"/>
          </w:tcPr>
          <w:p w14:paraId="2B1465B0" w14:textId="77777777" w:rsidR="0046023D" w:rsidRDefault="0046023D" w:rsidP="0046023D">
            <w:pPr>
              <w:pStyle w:val="TableContents"/>
              <w:jc w:val="center"/>
            </w:pPr>
            <w:r>
              <w:rPr>
                <w:noProof/>
              </w:rPr>
              <w:drawing>
                <wp:inline distT="0" distB="0" distL="0" distR="0" wp14:anchorId="4E4C0E1B" wp14:editId="56C5F979">
                  <wp:extent cx="4962525" cy="3657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l="-5" t="-6" r="-5" b="-6"/>
                          <a:stretch>
                            <a:fillRect/>
                          </a:stretch>
                        </pic:blipFill>
                        <pic:spPr bwMode="auto">
                          <a:xfrm>
                            <a:off x="0" y="0"/>
                            <a:ext cx="4962525" cy="3657600"/>
                          </a:xfrm>
                          <a:prstGeom prst="rect">
                            <a:avLst/>
                          </a:prstGeom>
                          <a:solidFill>
                            <a:srgbClr val="FFFFFF"/>
                          </a:solidFill>
                          <a:ln>
                            <a:noFill/>
                          </a:ln>
                        </pic:spPr>
                      </pic:pic>
                    </a:graphicData>
                  </a:graphic>
                </wp:inline>
              </w:drawing>
            </w:r>
          </w:p>
        </w:tc>
      </w:tr>
      <w:tr w:rsidR="0046023D" w14:paraId="0BE5C735" w14:textId="77777777" w:rsidTr="0046023D">
        <w:tc>
          <w:tcPr>
            <w:tcW w:w="9645" w:type="dxa"/>
            <w:shd w:val="clear" w:color="auto" w:fill="auto"/>
          </w:tcPr>
          <w:p w14:paraId="0478085F" w14:textId="77777777" w:rsidR="0046023D" w:rsidRDefault="0046023D" w:rsidP="0046023D">
            <w:pPr>
              <w:pStyle w:val="TableContents"/>
              <w:jc w:val="center"/>
            </w:pPr>
            <w:r>
              <w:rPr>
                <w:noProof/>
              </w:rPr>
              <w:drawing>
                <wp:inline distT="0" distB="0" distL="0" distR="0" wp14:anchorId="040084BB" wp14:editId="22F0B162">
                  <wp:extent cx="6048375" cy="4457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l="-5" t="-6" r="-5" b="-6"/>
                          <a:stretch>
                            <a:fillRect/>
                          </a:stretch>
                        </pic:blipFill>
                        <pic:spPr bwMode="auto">
                          <a:xfrm>
                            <a:off x="0" y="0"/>
                            <a:ext cx="6048375" cy="4457700"/>
                          </a:xfrm>
                          <a:prstGeom prst="rect">
                            <a:avLst/>
                          </a:prstGeom>
                          <a:solidFill>
                            <a:srgbClr val="FFFFFF"/>
                          </a:solidFill>
                          <a:ln>
                            <a:noFill/>
                          </a:ln>
                        </pic:spPr>
                      </pic:pic>
                    </a:graphicData>
                  </a:graphic>
                </wp:inline>
              </w:drawing>
            </w:r>
          </w:p>
        </w:tc>
      </w:tr>
    </w:tbl>
    <w:p w14:paraId="0917F38E" w14:textId="77777777" w:rsidR="0046023D" w:rsidRDefault="0046023D" w:rsidP="0046023D">
      <w:pPr>
        <w:pStyle w:val="BodyText"/>
      </w:pPr>
    </w:p>
    <w:p w14:paraId="76E74402" w14:textId="77777777" w:rsidR="0046023D" w:rsidRDefault="0046023D" w:rsidP="0046023D">
      <w:pPr>
        <w:pStyle w:val="BodyText"/>
      </w:pPr>
    </w:p>
    <w:p w14:paraId="2128EE20" w14:textId="77777777" w:rsidR="0046023D" w:rsidRDefault="0046023D" w:rsidP="0046023D">
      <w:pPr>
        <w:pStyle w:val="Heading3"/>
      </w:pPr>
      <w:bookmarkStart w:id="34" w:name="_Toc61442525"/>
      <w:r>
        <w:t>RTWB2</w:t>
      </w:r>
      <w:bookmarkEnd w:id="34"/>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5"/>
      </w:tblGrid>
      <w:tr w:rsidR="0046023D" w14:paraId="5D3E2B2F" w14:textId="77777777" w:rsidTr="0046023D">
        <w:tc>
          <w:tcPr>
            <w:tcW w:w="9645" w:type="dxa"/>
            <w:shd w:val="clear" w:color="auto" w:fill="auto"/>
            <w:vAlign w:val="center"/>
          </w:tcPr>
          <w:p w14:paraId="3A43FC98" w14:textId="77777777" w:rsidR="0046023D" w:rsidRDefault="0046023D" w:rsidP="0046023D">
            <w:pPr>
              <w:pStyle w:val="TableContents"/>
              <w:jc w:val="center"/>
            </w:pPr>
            <w:r>
              <w:rPr>
                <w:noProof/>
              </w:rPr>
              <w:drawing>
                <wp:inline distT="0" distB="0" distL="0" distR="0" wp14:anchorId="06D1BFF7" wp14:editId="37BE2585">
                  <wp:extent cx="5267325" cy="3876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l="-5" t="-6" r="-5" b="-6"/>
                          <a:stretch>
                            <a:fillRect/>
                          </a:stretch>
                        </pic:blipFill>
                        <pic:spPr bwMode="auto">
                          <a:xfrm>
                            <a:off x="0" y="0"/>
                            <a:ext cx="5267325" cy="3876675"/>
                          </a:xfrm>
                          <a:prstGeom prst="rect">
                            <a:avLst/>
                          </a:prstGeom>
                          <a:solidFill>
                            <a:srgbClr val="FFFFFF"/>
                          </a:solidFill>
                          <a:ln>
                            <a:noFill/>
                          </a:ln>
                        </pic:spPr>
                      </pic:pic>
                    </a:graphicData>
                  </a:graphic>
                </wp:inline>
              </w:drawing>
            </w:r>
          </w:p>
        </w:tc>
      </w:tr>
      <w:tr w:rsidR="0046023D" w14:paraId="173AA963" w14:textId="77777777" w:rsidTr="0046023D">
        <w:tc>
          <w:tcPr>
            <w:tcW w:w="9645" w:type="dxa"/>
            <w:shd w:val="clear" w:color="auto" w:fill="auto"/>
          </w:tcPr>
          <w:p w14:paraId="350B8D5B" w14:textId="77777777" w:rsidR="0046023D" w:rsidRDefault="0046023D" w:rsidP="0046023D">
            <w:pPr>
              <w:pStyle w:val="TableContents"/>
              <w:jc w:val="center"/>
            </w:pPr>
            <w:r>
              <w:rPr>
                <w:noProof/>
              </w:rPr>
              <w:drawing>
                <wp:inline distT="0" distB="0" distL="0" distR="0" wp14:anchorId="14B24167" wp14:editId="1583B6FB">
                  <wp:extent cx="6048375" cy="445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l="-5" t="-6" r="-5" b="-6"/>
                          <a:stretch>
                            <a:fillRect/>
                          </a:stretch>
                        </pic:blipFill>
                        <pic:spPr bwMode="auto">
                          <a:xfrm>
                            <a:off x="0" y="0"/>
                            <a:ext cx="6048375" cy="4457700"/>
                          </a:xfrm>
                          <a:prstGeom prst="rect">
                            <a:avLst/>
                          </a:prstGeom>
                          <a:solidFill>
                            <a:srgbClr val="FFFFFF"/>
                          </a:solidFill>
                          <a:ln>
                            <a:noFill/>
                          </a:ln>
                        </pic:spPr>
                      </pic:pic>
                    </a:graphicData>
                  </a:graphic>
                </wp:inline>
              </w:drawing>
            </w:r>
          </w:p>
        </w:tc>
      </w:tr>
    </w:tbl>
    <w:p w14:paraId="4080FFD3" w14:textId="77777777" w:rsidR="0046023D" w:rsidRDefault="0046023D" w:rsidP="0046023D">
      <w:pPr>
        <w:pStyle w:val="BodyText"/>
      </w:pPr>
    </w:p>
    <w:p w14:paraId="2FE318B8" w14:textId="77777777" w:rsidR="0046023D" w:rsidRDefault="0046023D" w:rsidP="0046023D">
      <w:pPr>
        <w:pStyle w:val="BodyText"/>
      </w:pPr>
    </w:p>
    <w:p w14:paraId="3638273B" w14:textId="77777777" w:rsidR="0046023D" w:rsidRDefault="0046023D" w:rsidP="0046023D">
      <w:pPr>
        <w:pStyle w:val="Heading3"/>
      </w:pPr>
      <w:bookmarkStart w:id="35" w:name="_Toc61442526"/>
      <w:r>
        <w:t>RTADCP1</w:t>
      </w:r>
      <w:bookmarkEnd w:id="35"/>
    </w:p>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9645"/>
      </w:tblGrid>
      <w:tr w:rsidR="0046023D" w14:paraId="49E99D8F" w14:textId="77777777" w:rsidTr="0046023D">
        <w:tc>
          <w:tcPr>
            <w:tcW w:w="9645" w:type="dxa"/>
            <w:shd w:val="clear" w:color="auto" w:fill="auto"/>
            <w:vAlign w:val="center"/>
          </w:tcPr>
          <w:p w14:paraId="2345DADA" w14:textId="77777777" w:rsidR="0046023D" w:rsidRDefault="0046023D" w:rsidP="0046023D">
            <w:pPr>
              <w:pStyle w:val="TableContents"/>
              <w:jc w:val="center"/>
            </w:pPr>
            <w:r>
              <w:rPr>
                <w:noProof/>
              </w:rPr>
              <w:drawing>
                <wp:inline distT="0" distB="0" distL="0" distR="0" wp14:anchorId="790F7540" wp14:editId="61120FAF">
                  <wp:extent cx="5076825" cy="3733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l="-5" t="-6" r="-5" b="-6"/>
                          <a:stretch>
                            <a:fillRect/>
                          </a:stretch>
                        </pic:blipFill>
                        <pic:spPr bwMode="auto">
                          <a:xfrm>
                            <a:off x="0" y="0"/>
                            <a:ext cx="5076825" cy="3733800"/>
                          </a:xfrm>
                          <a:prstGeom prst="rect">
                            <a:avLst/>
                          </a:prstGeom>
                          <a:solidFill>
                            <a:srgbClr val="FFFFFF"/>
                          </a:solidFill>
                          <a:ln>
                            <a:noFill/>
                          </a:ln>
                        </pic:spPr>
                      </pic:pic>
                    </a:graphicData>
                  </a:graphic>
                </wp:inline>
              </w:drawing>
            </w:r>
          </w:p>
        </w:tc>
      </w:tr>
      <w:tr w:rsidR="0046023D" w14:paraId="31A9451E" w14:textId="77777777" w:rsidTr="0046023D">
        <w:tc>
          <w:tcPr>
            <w:tcW w:w="9645" w:type="dxa"/>
            <w:shd w:val="clear" w:color="auto" w:fill="auto"/>
          </w:tcPr>
          <w:p w14:paraId="224E51EA" w14:textId="77777777" w:rsidR="0046023D" w:rsidRDefault="0046023D" w:rsidP="0046023D">
            <w:pPr>
              <w:pStyle w:val="TableContents"/>
              <w:jc w:val="center"/>
            </w:pPr>
            <w:r>
              <w:rPr>
                <w:noProof/>
              </w:rPr>
              <w:drawing>
                <wp:inline distT="0" distB="0" distL="0" distR="0" wp14:anchorId="0CF09B19" wp14:editId="057ABE7D">
                  <wp:extent cx="6048375" cy="445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l="-5" t="-6" r="-5" b="-6"/>
                          <a:stretch>
                            <a:fillRect/>
                          </a:stretch>
                        </pic:blipFill>
                        <pic:spPr bwMode="auto">
                          <a:xfrm>
                            <a:off x="0" y="0"/>
                            <a:ext cx="6048375" cy="4457700"/>
                          </a:xfrm>
                          <a:prstGeom prst="rect">
                            <a:avLst/>
                          </a:prstGeom>
                          <a:solidFill>
                            <a:srgbClr val="FFFFFF"/>
                          </a:solidFill>
                          <a:ln>
                            <a:noFill/>
                          </a:ln>
                        </pic:spPr>
                      </pic:pic>
                    </a:graphicData>
                  </a:graphic>
                </wp:inline>
              </w:drawing>
            </w:r>
          </w:p>
        </w:tc>
      </w:tr>
    </w:tbl>
    <w:p w14:paraId="31BA7977" w14:textId="77777777" w:rsidR="0046023D" w:rsidRDefault="0046023D"/>
    <w:sectPr w:rsidR="0046023D" w:rsidSect="004E5A3D">
      <w:headerReference w:type="default" r:id="rId17"/>
      <w:footerReference w:type="default" r:id="rId18"/>
      <w:pgSz w:w="11906" w:h="16838"/>
      <w:pgMar w:top="1693" w:right="1134" w:bottom="1693" w:left="1134" w:header="1134" w:footer="1134"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65474" w14:textId="77777777" w:rsidR="0046023D" w:rsidRDefault="0046023D" w:rsidP="004E5A3D">
      <w:r>
        <w:separator/>
      </w:r>
    </w:p>
  </w:endnote>
  <w:endnote w:type="continuationSeparator" w:id="0">
    <w:p w14:paraId="688605B2" w14:textId="77777777" w:rsidR="0046023D" w:rsidRDefault="0046023D" w:rsidP="004E5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libri"/>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47229" w14:textId="77777777" w:rsidR="0046023D" w:rsidRDefault="0046023D">
    <w:pPr>
      <w:pStyle w:val="Footer"/>
    </w:pPr>
    <w:r>
      <w:fldChar w:fldCharType="begin"/>
    </w:r>
    <w:r>
      <w:instrText xml:space="preserve"> DATE \@"dd\/MM\/yy" </w:instrText>
    </w:r>
    <w:r>
      <w:fldChar w:fldCharType="separate"/>
    </w:r>
    <w:r>
      <w:rPr>
        <w:noProof/>
      </w:rPr>
      <w:t>13/01/21</w:t>
    </w:r>
    <w:r>
      <w:fldChar w:fldCharType="end"/>
    </w:r>
    <w:r>
      <w:tab/>
    </w:r>
    <w:r>
      <w:tab/>
    </w:r>
    <w:r>
      <w:fldChar w:fldCharType="begin"/>
    </w:r>
    <w:r>
      <w:instrText xml:space="preserve"> PAGE </w:instrText>
    </w:r>
    <w:r>
      <w:fldChar w:fldCharType="separate"/>
    </w:r>
    <w:r>
      <w:t>30</w:t>
    </w:r>
    <w:r>
      <w:fldChar w:fldCharType="end"/>
    </w:r>
    <w:r>
      <w:t>/</w:t>
    </w:r>
    <w:r>
      <w:fldChar w:fldCharType="begin"/>
    </w:r>
    <w:r>
      <w:instrText xml:space="preserve"> NUMPAGES </w:instrText>
    </w:r>
    <w:r>
      <w:fldChar w:fldCharType="separate"/>
    </w:r>
    <w:r>
      <w:t>30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4001C3" w14:textId="77777777" w:rsidR="0046023D" w:rsidRDefault="0046023D" w:rsidP="004E5A3D">
      <w:r>
        <w:separator/>
      </w:r>
    </w:p>
  </w:footnote>
  <w:footnote w:type="continuationSeparator" w:id="0">
    <w:p w14:paraId="6BC78819" w14:textId="77777777" w:rsidR="0046023D" w:rsidRDefault="0046023D" w:rsidP="004E5A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C9021" w14:textId="40D509D4" w:rsidR="0046023D" w:rsidRDefault="0046023D">
    <w:pPr>
      <w:pStyle w:val="Header"/>
    </w:pPr>
    <w:r>
      <w:fldChar w:fldCharType="begin"/>
    </w:r>
    <w:r>
      <w:instrText xml:space="preserve"> TITLE </w:instrText>
    </w:r>
    <w:r>
      <w:fldChar w:fldCharType="separate"/>
    </w:r>
    <w:r w:rsidRPr="004E5A3D">
      <w:rPr>
        <w:color w:val="4472C4" w:themeColor="accent1"/>
        <w:sz w:val="64"/>
        <w:szCs w:val="64"/>
      </w:rPr>
      <w:t xml:space="preserve"> </w:t>
    </w:r>
    <w:sdt>
      <w:sdtPr>
        <w:alias w:val="Title"/>
        <w:tag w:val=""/>
        <w:id w:val="1571769101"/>
        <w:dataBinding w:prefixMappings="xmlns:ns0='http://purl.org/dc/elements/1.1/' xmlns:ns1='http://schemas.openxmlformats.org/package/2006/metadata/core-properties' " w:xpath="/ns1:coreProperties[1]/ns0:title[1]" w:storeItemID="{6C3C8BC8-F283-45AE-878A-BAB7291924A1}"/>
        <w:text w:multiLine="1"/>
      </w:sdtPr>
      <w:sdtContent>
        <w:r w:rsidRPr="004E5A3D">
          <w:t>OSNAP-CLASS mooring processing toolbox</w:t>
        </w:r>
      </w:sdtContent>
    </w:sdt>
    <w:r>
      <w:t xml:space="preserve"> </w:t>
    </w:r>
    <w:r>
      <w:tab/>
    </w:r>
    <w:r>
      <w:fldChar w:fldCharType="end"/>
    </w:r>
    <w:r>
      <w:tab/>
      <w:t xml:space="preserve">Version </w:t>
    </w:r>
    <w:proofErr w:type="gramStart"/>
    <w:r>
      <w:t>1.1</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74C27E0"/>
    <w:lvl w:ilvl="0">
      <w:start w:val="1"/>
      <w:numFmt w:val="none"/>
      <w:suff w:val="nothing"/>
      <w:lvlText w:val=""/>
      <w:lvlJc w:val="left"/>
      <w:pPr>
        <w:tabs>
          <w:tab w:val="num" w:pos="0"/>
        </w:tabs>
        <w:ind w:left="432" w:hanging="432"/>
      </w:pPr>
    </w:lvl>
    <w:lvl w:ilvl="1">
      <w:start w:val="1"/>
      <w:numFmt w:val="decimal"/>
      <w:suff w:val="nothing"/>
      <w:lvlText w:val="%2. "/>
      <w:lvlJc w:val="left"/>
      <w:pPr>
        <w:tabs>
          <w:tab w:val="num" w:pos="709"/>
        </w:tabs>
        <w:ind w:left="1285"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2.%3."/>
      <w:lvlJc w:val="left"/>
      <w:pPr>
        <w:tabs>
          <w:tab w:val="num" w:pos="0"/>
        </w:tabs>
        <w:ind w:left="720" w:hanging="720"/>
      </w:pPr>
    </w:lvl>
    <w:lvl w:ilvl="3">
      <w:start w:val="1"/>
      <w:numFmt w:val="decimal"/>
      <w:suff w:val="space"/>
      <w:lvlText w:val="%2.%3.%4."/>
      <w:lvlJc w:val="left"/>
      <w:pPr>
        <w:tabs>
          <w:tab w:val="num" w:pos="0"/>
        </w:tabs>
        <w:ind w:left="864" w:hanging="864"/>
      </w:pPr>
    </w:lvl>
    <w:lvl w:ilvl="4">
      <w:start w:val="1"/>
      <w:numFmt w:val="decimal"/>
      <w:suff w:val="space"/>
      <w:lvlText w:val="%2.%3.%4.%5"/>
      <w:lvlJc w:val="left"/>
      <w:pPr>
        <w:tabs>
          <w:tab w:val="num" w:pos="0"/>
        </w:tabs>
        <w:ind w:left="1009" w:hanging="1009"/>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6D47AB6"/>
    <w:multiLevelType w:val="hybridMultilevel"/>
    <w:tmpl w:val="E8BC1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201A6D"/>
    <w:multiLevelType w:val="hybridMultilevel"/>
    <w:tmpl w:val="0BD09B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7219AF"/>
    <w:multiLevelType w:val="multilevel"/>
    <w:tmpl w:val="F6D277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upperRoman"/>
      <w:suff w:val="space"/>
      <w:lvlText w:val="%3."/>
      <w:lvlJc w:val="left"/>
      <w:pPr>
        <w:ind w:left="720" w:hanging="720"/>
      </w:pPr>
    </w:lvl>
    <w:lvl w:ilvl="3">
      <w:start w:val="1"/>
      <w:numFmt w:val="decimal"/>
      <w:suff w:val="space"/>
      <w:lvlText w:val="%4)"/>
      <w:lvlJc w:val="left"/>
      <w:pPr>
        <w:ind w:left="864" w:hanging="864"/>
      </w:pPr>
    </w:lvl>
    <w:lvl w:ilvl="4">
      <w:start w:val="1"/>
      <w:numFmt w:val="decimal"/>
      <w:suff w:val="space"/>
      <w:lvlText w:val="%4.%5)"/>
      <w:lvlJc w:val="left"/>
      <w:pPr>
        <w:ind w:left="1009" w:hanging="1009"/>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61F53644"/>
    <w:multiLevelType w:val="multilevel"/>
    <w:tmpl w:val="14484D10"/>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upperRoman"/>
      <w:pStyle w:val="Heading3"/>
      <w:suff w:val="space"/>
      <w:lvlText w:val="%3."/>
      <w:lvlJc w:val="left"/>
      <w:pPr>
        <w:ind w:left="720" w:hanging="720"/>
      </w:pPr>
    </w:lvl>
    <w:lvl w:ilvl="3">
      <w:start w:val="1"/>
      <w:numFmt w:val="decimal"/>
      <w:pStyle w:val="Heading4"/>
      <w:suff w:val="space"/>
      <w:lvlText w:val="%4)"/>
      <w:lvlJc w:val="left"/>
      <w:pPr>
        <w:ind w:left="864" w:hanging="864"/>
      </w:pPr>
    </w:lvl>
    <w:lvl w:ilvl="4">
      <w:start w:val="1"/>
      <w:numFmt w:val="decimal"/>
      <w:pStyle w:val="Heading5"/>
      <w:suff w:val="space"/>
      <w:lvlText w:val="%4.%5)"/>
      <w:lvlJc w:val="left"/>
      <w:pPr>
        <w:ind w:left="1009" w:hanging="1009"/>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6BEA3726"/>
    <w:multiLevelType w:val="hybridMultilevel"/>
    <w:tmpl w:val="EBA6FA90"/>
    <w:lvl w:ilvl="0" w:tplc="08090001">
      <w:start w:val="1"/>
      <w:numFmt w:val="bullet"/>
      <w:lvlText w:val=""/>
      <w:lvlJc w:val="left"/>
      <w:pPr>
        <w:ind w:left="2139" w:hanging="360"/>
      </w:pPr>
      <w:rPr>
        <w:rFonts w:ascii="Symbol" w:hAnsi="Symbol" w:hint="default"/>
      </w:rPr>
    </w:lvl>
    <w:lvl w:ilvl="1" w:tplc="08090003" w:tentative="1">
      <w:start w:val="1"/>
      <w:numFmt w:val="bullet"/>
      <w:lvlText w:val="o"/>
      <w:lvlJc w:val="left"/>
      <w:pPr>
        <w:ind w:left="2859" w:hanging="360"/>
      </w:pPr>
      <w:rPr>
        <w:rFonts w:ascii="Courier New" w:hAnsi="Courier New" w:cs="Courier New" w:hint="default"/>
      </w:rPr>
    </w:lvl>
    <w:lvl w:ilvl="2" w:tplc="08090005" w:tentative="1">
      <w:start w:val="1"/>
      <w:numFmt w:val="bullet"/>
      <w:lvlText w:val=""/>
      <w:lvlJc w:val="left"/>
      <w:pPr>
        <w:ind w:left="3579" w:hanging="360"/>
      </w:pPr>
      <w:rPr>
        <w:rFonts w:ascii="Wingdings" w:hAnsi="Wingdings" w:hint="default"/>
      </w:rPr>
    </w:lvl>
    <w:lvl w:ilvl="3" w:tplc="08090001" w:tentative="1">
      <w:start w:val="1"/>
      <w:numFmt w:val="bullet"/>
      <w:lvlText w:val=""/>
      <w:lvlJc w:val="left"/>
      <w:pPr>
        <w:ind w:left="4299" w:hanging="360"/>
      </w:pPr>
      <w:rPr>
        <w:rFonts w:ascii="Symbol" w:hAnsi="Symbol" w:hint="default"/>
      </w:rPr>
    </w:lvl>
    <w:lvl w:ilvl="4" w:tplc="08090003" w:tentative="1">
      <w:start w:val="1"/>
      <w:numFmt w:val="bullet"/>
      <w:lvlText w:val="o"/>
      <w:lvlJc w:val="left"/>
      <w:pPr>
        <w:ind w:left="5019" w:hanging="360"/>
      </w:pPr>
      <w:rPr>
        <w:rFonts w:ascii="Courier New" w:hAnsi="Courier New" w:cs="Courier New" w:hint="default"/>
      </w:rPr>
    </w:lvl>
    <w:lvl w:ilvl="5" w:tplc="08090005" w:tentative="1">
      <w:start w:val="1"/>
      <w:numFmt w:val="bullet"/>
      <w:lvlText w:val=""/>
      <w:lvlJc w:val="left"/>
      <w:pPr>
        <w:ind w:left="5739" w:hanging="360"/>
      </w:pPr>
      <w:rPr>
        <w:rFonts w:ascii="Wingdings" w:hAnsi="Wingdings" w:hint="default"/>
      </w:rPr>
    </w:lvl>
    <w:lvl w:ilvl="6" w:tplc="08090001" w:tentative="1">
      <w:start w:val="1"/>
      <w:numFmt w:val="bullet"/>
      <w:lvlText w:val=""/>
      <w:lvlJc w:val="left"/>
      <w:pPr>
        <w:ind w:left="6459" w:hanging="360"/>
      </w:pPr>
      <w:rPr>
        <w:rFonts w:ascii="Symbol" w:hAnsi="Symbol" w:hint="default"/>
      </w:rPr>
    </w:lvl>
    <w:lvl w:ilvl="7" w:tplc="08090003" w:tentative="1">
      <w:start w:val="1"/>
      <w:numFmt w:val="bullet"/>
      <w:lvlText w:val="o"/>
      <w:lvlJc w:val="left"/>
      <w:pPr>
        <w:ind w:left="7179" w:hanging="360"/>
      </w:pPr>
      <w:rPr>
        <w:rFonts w:ascii="Courier New" w:hAnsi="Courier New" w:cs="Courier New" w:hint="default"/>
      </w:rPr>
    </w:lvl>
    <w:lvl w:ilvl="8" w:tplc="08090005" w:tentative="1">
      <w:start w:val="1"/>
      <w:numFmt w:val="bullet"/>
      <w:lvlText w:val=""/>
      <w:lvlJc w:val="left"/>
      <w:pPr>
        <w:ind w:left="7899" w:hanging="360"/>
      </w:pPr>
      <w:rPr>
        <w:rFonts w:ascii="Wingdings" w:hAnsi="Wingdings" w:hint="default"/>
      </w:rPr>
    </w:lvl>
  </w:abstractNum>
  <w:abstractNum w:abstractNumId="6" w15:restartNumberingAfterBreak="0">
    <w:nsid w:val="6E614411"/>
    <w:multiLevelType w:val="hybridMultilevel"/>
    <w:tmpl w:val="1F2AF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A3D"/>
    <w:rsid w:val="0046023D"/>
    <w:rsid w:val="004E5A3D"/>
    <w:rsid w:val="0054381D"/>
    <w:rsid w:val="00B40296"/>
    <w:rsid w:val="00B7382B"/>
    <w:rsid w:val="00BE202E"/>
    <w:rsid w:val="00CB230D"/>
    <w:rsid w:val="00DB64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7CA71"/>
  <w15:chartTrackingRefBased/>
  <w15:docId w15:val="{D1E57AE1-1B75-4C47-A775-305A81D6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A3D"/>
    <w:pPr>
      <w:widowControl w:val="0"/>
      <w:suppressAutoHyphens/>
      <w:spacing w:after="0" w:line="240" w:lineRule="auto"/>
    </w:pPr>
    <w:rPr>
      <w:rFonts w:ascii="Liberation Serif" w:eastAsia="Droid Sans Fallback" w:hAnsi="Liberation Serif" w:cs="FreeSans"/>
      <w:sz w:val="24"/>
      <w:szCs w:val="24"/>
      <w:lang w:eastAsia="zh-CN" w:bidi="hi-IN"/>
    </w:rPr>
  </w:style>
  <w:style w:type="paragraph" w:styleId="Heading1">
    <w:name w:val="heading 1"/>
    <w:basedOn w:val="Normal"/>
    <w:next w:val="BodyText"/>
    <w:link w:val="Heading1Char"/>
    <w:qFormat/>
    <w:rsid w:val="004E5A3D"/>
    <w:pPr>
      <w:keepNext/>
      <w:numPr>
        <w:numId w:val="1"/>
      </w:numPr>
      <w:spacing w:before="240" w:after="120"/>
      <w:ind w:left="0" w:firstLine="0"/>
      <w:outlineLvl w:val="0"/>
    </w:pPr>
    <w:rPr>
      <w:rFonts w:ascii="Liberation Sans" w:hAnsi="Liberation Sans"/>
      <w:b/>
      <w:bCs/>
      <w:sz w:val="36"/>
      <w:szCs w:val="36"/>
    </w:rPr>
  </w:style>
  <w:style w:type="paragraph" w:styleId="Heading2">
    <w:name w:val="heading 2"/>
    <w:basedOn w:val="Normal"/>
    <w:next w:val="BodyText"/>
    <w:link w:val="Heading2Char"/>
    <w:qFormat/>
    <w:rsid w:val="004E5A3D"/>
    <w:pPr>
      <w:keepNext/>
      <w:numPr>
        <w:ilvl w:val="1"/>
        <w:numId w:val="1"/>
      </w:numPr>
      <w:ind w:left="0" w:firstLine="0"/>
      <w:jc w:val="both"/>
      <w:outlineLvl w:val="1"/>
    </w:pPr>
    <w:rPr>
      <w:rFonts w:ascii="Liberation Sans" w:hAnsi="Liberation Sans"/>
      <w:b/>
      <w:bCs/>
      <w:sz w:val="32"/>
      <w:szCs w:val="32"/>
    </w:rPr>
  </w:style>
  <w:style w:type="paragraph" w:styleId="Heading3">
    <w:name w:val="heading 3"/>
    <w:basedOn w:val="Normal"/>
    <w:next w:val="BodyText"/>
    <w:link w:val="Heading3Char"/>
    <w:qFormat/>
    <w:rsid w:val="004E5A3D"/>
    <w:pPr>
      <w:keepNext/>
      <w:numPr>
        <w:ilvl w:val="2"/>
        <w:numId w:val="1"/>
      </w:numPr>
      <w:ind w:left="0" w:firstLine="0"/>
      <w:jc w:val="both"/>
      <w:outlineLvl w:val="2"/>
    </w:pPr>
    <w:rPr>
      <w:rFonts w:ascii="Liberation Sans" w:hAnsi="Liberation Sans"/>
      <w:b/>
      <w:bCs/>
      <w:sz w:val="28"/>
      <w:szCs w:val="28"/>
    </w:rPr>
  </w:style>
  <w:style w:type="paragraph" w:styleId="Heading4">
    <w:name w:val="heading 4"/>
    <w:basedOn w:val="Normal"/>
    <w:next w:val="Normal"/>
    <w:link w:val="Heading4Char"/>
    <w:unhideWhenUsed/>
    <w:qFormat/>
    <w:rsid w:val="004E5A3D"/>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nhideWhenUsed/>
    <w:qFormat/>
    <w:rsid w:val="004E5A3D"/>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5A3D"/>
    <w:rPr>
      <w:rFonts w:ascii="Liberation Sans" w:eastAsia="Droid Sans Fallback" w:hAnsi="Liberation Sans" w:cs="FreeSans"/>
      <w:b/>
      <w:bCs/>
      <w:sz w:val="36"/>
      <w:szCs w:val="36"/>
      <w:lang w:eastAsia="zh-CN" w:bidi="hi-IN"/>
    </w:rPr>
  </w:style>
  <w:style w:type="character" w:customStyle="1" w:styleId="Heading2Char">
    <w:name w:val="Heading 2 Char"/>
    <w:basedOn w:val="DefaultParagraphFont"/>
    <w:link w:val="Heading2"/>
    <w:rsid w:val="004E5A3D"/>
    <w:rPr>
      <w:rFonts w:ascii="Liberation Sans" w:eastAsia="Droid Sans Fallback" w:hAnsi="Liberation Sans" w:cs="FreeSans"/>
      <w:b/>
      <w:bCs/>
      <w:sz w:val="32"/>
      <w:szCs w:val="32"/>
      <w:lang w:eastAsia="zh-CN" w:bidi="hi-IN"/>
    </w:rPr>
  </w:style>
  <w:style w:type="character" w:customStyle="1" w:styleId="Heading3Char">
    <w:name w:val="Heading 3 Char"/>
    <w:basedOn w:val="DefaultParagraphFont"/>
    <w:link w:val="Heading3"/>
    <w:rsid w:val="004E5A3D"/>
    <w:rPr>
      <w:rFonts w:ascii="Liberation Sans" w:eastAsia="Droid Sans Fallback" w:hAnsi="Liberation Sans" w:cs="FreeSans"/>
      <w:b/>
      <w:bCs/>
      <w:sz w:val="28"/>
      <w:szCs w:val="28"/>
      <w:lang w:eastAsia="zh-CN" w:bidi="hi-IN"/>
    </w:rPr>
  </w:style>
  <w:style w:type="character" w:styleId="Hyperlink">
    <w:name w:val="Hyperlink"/>
    <w:uiPriority w:val="99"/>
    <w:rsid w:val="004E5A3D"/>
    <w:rPr>
      <w:color w:val="000080"/>
      <w:u w:val="single"/>
    </w:rPr>
  </w:style>
  <w:style w:type="character" w:styleId="Emphasis">
    <w:name w:val="Emphasis"/>
    <w:qFormat/>
    <w:rsid w:val="004E5A3D"/>
    <w:rPr>
      <w:i/>
      <w:iCs/>
    </w:rPr>
  </w:style>
  <w:style w:type="paragraph" w:styleId="BodyText">
    <w:name w:val="Body Text"/>
    <w:basedOn w:val="Normal"/>
    <w:link w:val="BodyTextChar"/>
    <w:rsid w:val="004E5A3D"/>
    <w:pPr>
      <w:spacing w:before="57" w:after="57" w:line="288" w:lineRule="auto"/>
      <w:jc w:val="both"/>
    </w:pPr>
  </w:style>
  <w:style w:type="character" w:customStyle="1" w:styleId="BodyTextChar">
    <w:name w:val="Body Text Char"/>
    <w:basedOn w:val="DefaultParagraphFont"/>
    <w:link w:val="BodyText"/>
    <w:rsid w:val="004E5A3D"/>
    <w:rPr>
      <w:rFonts w:ascii="Liberation Serif" w:eastAsia="Droid Sans Fallback" w:hAnsi="Liberation Serif" w:cs="FreeSans"/>
      <w:sz w:val="24"/>
      <w:szCs w:val="24"/>
      <w:lang w:eastAsia="zh-CN" w:bidi="hi-IN"/>
    </w:rPr>
  </w:style>
  <w:style w:type="paragraph" w:styleId="Header">
    <w:name w:val="header"/>
    <w:basedOn w:val="Normal"/>
    <w:link w:val="HeaderChar"/>
    <w:rsid w:val="004E5A3D"/>
    <w:pPr>
      <w:suppressLineNumbers/>
      <w:tabs>
        <w:tab w:val="center" w:pos="4819"/>
        <w:tab w:val="right" w:pos="9638"/>
      </w:tabs>
    </w:pPr>
  </w:style>
  <w:style w:type="character" w:customStyle="1" w:styleId="HeaderChar">
    <w:name w:val="Header Char"/>
    <w:basedOn w:val="DefaultParagraphFont"/>
    <w:link w:val="Header"/>
    <w:rsid w:val="004E5A3D"/>
    <w:rPr>
      <w:rFonts w:ascii="Liberation Serif" w:eastAsia="Droid Sans Fallback" w:hAnsi="Liberation Serif" w:cs="FreeSans"/>
      <w:sz w:val="24"/>
      <w:szCs w:val="24"/>
      <w:lang w:eastAsia="zh-CN" w:bidi="hi-IN"/>
    </w:rPr>
  </w:style>
  <w:style w:type="paragraph" w:styleId="Footer">
    <w:name w:val="footer"/>
    <w:basedOn w:val="Normal"/>
    <w:link w:val="FooterChar"/>
    <w:rsid w:val="004E5A3D"/>
    <w:pPr>
      <w:suppressLineNumbers/>
      <w:tabs>
        <w:tab w:val="center" w:pos="4819"/>
        <w:tab w:val="right" w:pos="9638"/>
      </w:tabs>
    </w:pPr>
  </w:style>
  <w:style w:type="character" w:customStyle="1" w:styleId="FooterChar">
    <w:name w:val="Footer Char"/>
    <w:basedOn w:val="DefaultParagraphFont"/>
    <w:link w:val="Footer"/>
    <w:rsid w:val="004E5A3D"/>
    <w:rPr>
      <w:rFonts w:ascii="Liberation Serif" w:eastAsia="Droid Sans Fallback" w:hAnsi="Liberation Serif" w:cs="FreeSans"/>
      <w:sz w:val="24"/>
      <w:szCs w:val="24"/>
      <w:lang w:eastAsia="zh-CN" w:bidi="hi-IN"/>
    </w:rPr>
  </w:style>
  <w:style w:type="paragraph" w:customStyle="1" w:styleId="TableContents">
    <w:name w:val="Table Contents"/>
    <w:basedOn w:val="Normal"/>
    <w:rsid w:val="004E5A3D"/>
    <w:pPr>
      <w:suppressLineNumbers/>
    </w:pPr>
  </w:style>
  <w:style w:type="character" w:customStyle="1" w:styleId="Heading4Char">
    <w:name w:val="Heading 4 Char"/>
    <w:basedOn w:val="DefaultParagraphFont"/>
    <w:link w:val="Heading4"/>
    <w:uiPriority w:val="9"/>
    <w:semiHidden/>
    <w:rsid w:val="004E5A3D"/>
    <w:rPr>
      <w:rFonts w:asciiTheme="majorHAnsi" w:eastAsiaTheme="majorEastAsia" w:hAnsiTheme="majorHAnsi" w:cs="Mangal"/>
      <w:i/>
      <w:iCs/>
      <w:color w:val="2F5496" w:themeColor="accent1" w:themeShade="BF"/>
      <w:sz w:val="24"/>
      <w:szCs w:val="21"/>
      <w:lang w:eastAsia="zh-CN" w:bidi="hi-IN"/>
    </w:rPr>
  </w:style>
  <w:style w:type="character" w:customStyle="1" w:styleId="Heading5Char">
    <w:name w:val="Heading 5 Char"/>
    <w:basedOn w:val="DefaultParagraphFont"/>
    <w:link w:val="Heading5"/>
    <w:uiPriority w:val="9"/>
    <w:semiHidden/>
    <w:rsid w:val="004E5A3D"/>
    <w:rPr>
      <w:rFonts w:asciiTheme="majorHAnsi" w:eastAsiaTheme="majorEastAsia" w:hAnsiTheme="majorHAnsi" w:cs="Mangal"/>
      <w:color w:val="2F5496" w:themeColor="accent1" w:themeShade="BF"/>
      <w:sz w:val="24"/>
      <w:szCs w:val="21"/>
      <w:lang w:eastAsia="zh-CN" w:bidi="hi-IN"/>
    </w:rPr>
  </w:style>
  <w:style w:type="paragraph" w:styleId="ListParagraph">
    <w:name w:val="List Paragraph"/>
    <w:basedOn w:val="Normal"/>
    <w:uiPriority w:val="34"/>
    <w:qFormat/>
    <w:rsid w:val="004E5A3D"/>
    <w:pPr>
      <w:suppressAutoHyphens w:val="0"/>
      <w:ind w:left="720"/>
      <w:contextualSpacing/>
    </w:pPr>
    <w:rPr>
      <w:rFonts w:cs="Mangal"/>
      <w:szCs w:val="21"/>
    </w:rPr>
  </w:style>
  <w:style w:type="paragraph" w:styleId="TOCHeading">
    <w:name w:val="TOC Heading"/>
    <w:basedOn w:val="Heading1"/>
    <w:next w:val="Normal"/>
    <w:uiPriority w:val="39"/>
    <w:unhideWhenUsed/>
    <w:qFormat/>
    <w:rsid w:val="004E5A3D"/>
    <w:pPr>
      <w:keepLines/>
      <w:widowControl/>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sz w:val="32"/>
      <w:szCs w:val="32"/>
      <w:lang w:val="en-US" w:eastAsia="en-US" w:bidi="ar-SA"/>
    </w:rPr>
  </w:style>
  <w:style w:type="paragraph" w:styleId="TOC1">
    <w:name w:val="toc 1"/>
    <w:basedOn w:val="Normal"/>
    <w:next w:val="Normal"/>
    <w:autoRedefine/>
    <w:uiPriority w:val="39"/>
    <w:unhideWhenUsed/>
    <w:rsid w:val="004E5A3D"/>
    <w:pPr>
      <w:spacing w:after="100"/>
    </w:pPr>
    <w:rPr>
      <w:rFonts w:cs="Mangal"/>
      <w:szCs w:val="21"/>
    </w:rPr>
  </w:style>
  <w:style w:type="paragraph" w:styleId="TOC3">
    <w:name w:val="toc 3"/>
    <w:basedOn w:val="Normal"/>
    <w:next w:val="Normal"/>
    <w:autoRedefine/>
    <w:uiPriority w:val="39"/>
    <w:unhideWhenUsed/>
    <w:rsid w:val="004E5A3D"/>
    <w:pPr>
      <w:spacing w:after="100"/>
      <w:ind w:left="480"/>
    </w:pPr>
    <w:rPr>
      <w:rFonts w:cs="Mangal"/>
      <w:szCs w:val="21"/>
    </w:rPr>
  </w:style>
  <w:style w:type="paragraph" w:styleId="TOC2">
    <w:name w:val="toc 2"/>
    <w:basedOn w:val="Normal"/>
    <w:next w:val="Normal"/>
    <w:autoRedefine/>
    <w:uiPriority w:val="39"/>
    <w:unhideWhenUsed/>
    <w:rsid w:val="004E5A3D"/>
    <w:pPr>
      <w:spacing w:after="100"/>
      <w:ind w:left="240"/>
    </w:pPr>
    <w:rPr>
      <w:rFonts w:cs="Mangal"/>
      <w:szCs w:val="21"/>
    </w:rPr>
  </w:style>
  <w:style w:type="paragraph" w:styleId="NoSpacing">
    <w:name w:val="No Spacing"/>
    <w:link w:val="NoSpacingChar"/>
    <w:uiPriority w:val="1"/>
    <w:qFormat/>
    <w:rsid w:val="004E5A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5A3D"/>
    <w:rPr>
      <w:rFonts w:eastAsiaTheme="minorEastAsia"/>
      <w:lang w:val="en-US"/>
    </w:rPr>
  </w:style>
  <w:style w:type="table" w:styleId="TableGrid">
    <w:name w:val="Table Grid"/>
    <w:basedOn w:val="TableNormal"/>
    <w:uiPriority w:val="39"/>
    <w:rsid w:val="00543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6023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houpert/m_moorproc_toolbox"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57E1D-21A2-44A5-A3F2-3B5386E94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24</Pages>
  <Words>4274</Words>
  <Characters>24365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OSNAP-CLASS mooring processing toolbox</dc:title>
  <dc:subject>Version 1.1</dc:subject>
  <dc:creator>Lewis Drysdale</dc:creator>
  <cp:keywords/>
  <dc:description/>
  <cp:lastModifiedBy>Lewis Drysdale</cp:lastModifiedBy>
  <cp:revision>3</cp:revision>
  <dcterms:created xsi:type="dcterms:W3CDTF">2021-01-13T13:44:00Z</dcterms:created>
  <dcterms:modified xsi:type="dcterms:W3CDTF">2021-01-13T15:01:00Z</dcterms:modified>
</cp:coreProperties>
</file>